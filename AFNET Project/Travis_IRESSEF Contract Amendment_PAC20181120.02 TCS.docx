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AE653" w14:textId="0657D1BE" w:rsidR="00F9223D" w:rsidRPr="001D06DF" w:rsidRDefault="00F9223D" w:rsidP="001D06DF">
      <w:pPr>
        <w:jc w:val="right"/>
        <w:rPr>
          <w:b/>
          <w:sz w:val="20"/>
          <w:szCs w:val="20"/>
          <w:lang w:val="fr-FR" w:eastAsia="ko-KR"/>
        </w:rPr>
      </w:pPr>
      <w:r w:rsidRPr="001D06DF">
        <w:rPr>
          <w:b/>
          <w:noProof/>
          <w:sz w:val="20"/>
          <w:szCs w:val="20"/>
        </w:rPr>
        <mc:AlternateContent>
          <mc:Choice Requires="wps">
            <w:drawing>
              <wp:anchor distT="0" distB="0" distL="114300" distR="114300" simplePos="0" relativeHeight="251660288" behindDoc="0" locked="0" layoutInCell="1" allowOverlap="1" wp14:anchorId="7216111B" wp14:editId="5A0F72E2">
                <wp:simplePos x="0" y="0"/>
                <wp:positionH relativeFrom="column">
                  <wp:posOffset>-21265</wp:posOffset>
                </wp:positionH>
                <wp:positionV relativeFrom="paragraph">
                  <wp:posOffset>-117785</wp:posOffset>
                </wp:positionV>
                <wp:extent cx="6033239" cy="1073888"/>
                <wp:effectExtent l="12700" t="12700" r="12065" b="18415"/>
                <wp:wrapNone/>
                <wp:docPr id="5" name="Rectangle 5"/>
                <wp:cNvGraphicFramePr/>
                <a:graphic xmlns:a="http://schemas.openxmlformats.org/drawingml/2006/main">
                  <a:graphicData uri="http://schemas.microsoft.com/office/word/2010/wordprocessingShape">
                    <wps:wsp>
                      <wps:cNvSpPr/>
                      <wps:spPr>
                        <a:xfrm>
                          <a:off x="0" y="0"/>
                          <a:ext cx="6033239" cy="107388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F499D" id="Rectangle 5" o:spid="_x0000_s1026" style="position:absolute;margin-left:-1.65pt;margin-top:-9.25pt;width:475.05pt;height:8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" filled="f" strokecolor="#243f60 [1604]" strokeweight="2pt"/>
            </w:pict>
          </mc:Fallback>
        </mc:AlternateContent>
      </w:r>
      <w:r w:rsidRPr="001D06DF">
        <w:rPr>
          <w:b/>
          <w:noProof/>
          <w:sz w:val="20"/>
          <w:szCs w:val="20"/>
        </w:rPr>
        <w:drawing>
          <wp:anchor distT="0" distB="0" distL="114300" distR="114300" simplePos="0" relativeHeight="251659264" behindDoc="1" locked="0" layoutInCell="1" allowOverlap="1" wp14:anchorId="07590F35" wp14:editId="28661CBB">
            <wp:simplePos x="0" y="0"/>
            <wp:positionH relativeFrom="margin">
              <wp:posOffset>74951</wp:posOffset>
            </wp:positionH>
            <wp:positionV relativeFrom="margin">
              <wp:posOffset>-17134</wp:posOffset>
            </wp:positionV>
            <wp:extent cx="1452245" cy="8166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xresdefault.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2245" cy="8166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1D06DF">
        <w:rPr>
          <w:b/>
          <w:sz w:val="20"/>
          <w:szCs w:val="20"/>
          <w:lang w:val="fr-FR" w:eastAsia="ko-KR"/>
        </w:rPr>
        <w:t>Institute de Recherché en Santé de Surveillance Epidémiologique et Formation(IRESSEF)</w:t>
      </w:r>
    </w:p>
    <w:p w14:paraId="1832BE12" w14:textId="77777777" w:rsidR="00F9223D" w:rsidRPr="00932C25" w:rsidRDefault="00F9223D" w:rsidP="001D06DF">
      <w:pPr>
        <w:jc w:val="right"/>
        <w:rPr>
          <w:b/>
          <w:sz w:val="20"/>
          <w:szCs w:val="20"/>
          <w:lang w:eastAsia="ko-KR"/>
        </w:rPr>
      </w:pPr>
      <w:proofErr w:type="spellStart"/>
      <w:r w:rsidRPr="00932C25">
        <w:rPr>
          <w:b/>
          <w:sz w:val="20"/>
          <w:szCs w:val="20"/>
          <w:lang w:eastAsia="ko-KR"/>
        </w:rPr>
        <w:t>Cheikh</w:t>
      </w:r>
      <w:proofErr w:type="spellEnd"/>
      <w:r w:rsidRPr="00932C25">
        <w:rPr>
          <w:b/>
          <w:sz w:val="20"/>
          <w:szCs w:val="20"/>
          <w:lang w:eastAsia="ko-KR"/>
        </w:rPr>
        <w:t xml:space="preserve"> Anta </w:t>
      </w:r>
      <w:proofErr w:type="spellStart"/>
      <w:r w:rsidRPr="00932C25">
        <w:rPr>
          <w:b/>
          <w:sz w:val="20"/>
          <w:szCs w:val="20"/>
          <w:lang w:eastAsia="ko-KR"/>
        </w:rPr>
        <w:t>Diop</w:t>
      </w:r>
      <w:proofErr w:type="spellEnd"/>
      <w:r w:rsidRPr="00932C25">
        <w:rPr>
          <w:b/>
          <w:sz w:val="20"/>
          <w:szCs w:val="20"/>
          <w:lang w:eastAsia="ko-KR"/>
        </w:rPr>
        <w:t xml:space="preserve"> University (CADU)</w:t>
      </w:r>
    </w:p>
    <w:p w14:paraId="6DB269B1" w14:textId="77777777" w:rsidR="00F9223D" w:rsidRPr="00932C25" w:rsidRDefault="00F9223D" w:rsidP="001D06DF">
      <w:pPr>
        <w:jc w:val="right"/>
        <w:rPr>
          <w:color w:val="000000"/>
          <w:sz w:val="20"/>
          <w:szCs w:val="20"/>
          <w:lang w:val="fr-FR"/>
        </w:rPr>
      </w:pPr>
      <w:r w:rsidRPr="00932C25">
        <w:rPr>
          <w:color w:val="000000"/>
          <w:sz w:val="20"/>
          <w:szCs w:val="20"/>
          <w:lang w:val="fr-FR"/>
        </w:rPr>
        <w:t>Arrondissement 4 Rue 2 D1</w:t>
      </w:r>
    </w:p>
    <w:p w14:paraId="708D8B22" w14:textId="77777777" w:rsidR="00F9223D" w:rsidRPr="00932C25" w:rsidRDefault="00F9223D" w:rsidP="001D06DF">
      <w:pPr>
        <w:jc w:val="right"/>
        <w:rPr>
          <w:color w:val="000000"/>
          <w:sz w:val="20"/>
          <w:szCs w:val="20"/>
          <w:lang w:val="fr-FR"/>
        </w:rPr>
      </w:pPr>
      <w:proofErr w:type="spellStart"/>
      <w:r w:rsidRPr="00932C25">
        <w:rPr>
          <w:color w:val="000000"/>
          <w:sz w:val="20"/>
          <w:szCs w:val="20"/>
          <w:lang w:val="fr-FR"/>
        </w:rPr>
        <w:t>Pole</w:t>
      </w:r>
      <w:proofErr w:type="spellEnd"/>
      <w:r w:rsidRPr="00932C25">
        <w:rPr>
          <w:color w:val="000000"/>
          <w:sz w:val="20"/>
          <w:szCs w:val="20"/>
          <w:lang w:val="fr-FR"/>
        </w:rPr>
        <w:t xml:space="preserve"> Urbain De </w:t>
      </w:r>
      <w:proofErr w:type="spellStart"/>
      <w:r w:rsidRPr="00932C25">
        <w:rPr>
          <w:color w:val="000000"/>
          <w:sz w:val="20"/>
          <w:szCs w:val="20"/>
          <w:lang w:val="fr-FR"/>
        </w:rPr>
        <w:t>Diamniado</w:t>
      </w:r>
      <w:proofErr w:type="spellEnd"/>
    </w:p>
    <w:p w14:paraId="60071B02" w14:textId="0E7F20E0" w:rsidR="00501844" w:rsidRPr="001D06DF" w:rsidRDefault="00F9223D" w:rsidP="001D06DF">
      <w:pPr>
        <w:jc w:val="right"/>
        <w:rPr>
          <w:color w:val="000000"/>
          <w:sz w:val="20"/>
          <w:szCs w:val="20"/>
        </w:rPr>
      </w:pPr>
      <w:r w:rsidRPr="001D06DF">
        <w:rPr>
          <w:color w:val="000000"/>
          <w:sz w:val="20"/>
          <w:szCs w:val="20"/>
        </w:rPr>
        <w:t>BP 7325, Dakar, Senegal</w:t>
      </w:r>
    </w:p>
    <w:p w14:paraId="3E1CF38A" w14:textId="77777777" w:rsidR="00501844" w:rsidRPr="001D06DF" w:rsidRDefault="00501844" w:rsidP="001D06DF">
      <w:pPr>
        <w:jc w:val="right"/>
        <w:rPr>
          <w:color w:val="000000"/>
          <w:sz w:val="20"/>
          <w:szCs w:val="20"/>
        </w:rPr>
      </w:pPr>
    </w:p>
    <w:p w14:paraId="710A45A3" w14:textId="77777777" w:rsidR="00501844" w:rsidRPr="001D06DF" w:rsidRDefault="00501844" w:rsidP="001D06DF">
      <w:pPr>
        <w:pStyle w:val="Heading1"/>
        <w:numPr>
          <w:ilvl w:val="0"/>
          <w:numId w:val="0"/>
        </w:numPr>
        <w:jc w:val="center"/>
        <w:rPr>
          <w:rFonts w:ascii="Times New Roman" w:hAnsi="Times New Roman" w:cs="Times New Roman"/>
          <w:sz w:val="20"/>
        </w:rPr>
      </w:pPr>
    </w:p>
    <w:p w14:paraId="495F10C7" w14:textId="3B060568" w:rsidR="00077A54" w:rsidRPr="001D06DF" w:rsidRDefault="00077A54" w:rsidP="001D06DF">
      <w:pPr>
        <w:pStyle w:val="Heading1"/>
        <w:numPr>
          <w:ilvl w:val="0"/>
          <w:numId w:val="0"/>
        </w:numPr>
        <w:jc w:val="center"/>
        <w:rPr>
          <w:rFonts w:ascii="Times New Roman" w:hAnsi="Times New Roman" w:cs="Times New Roman"/>
          <w:sz w:val="20"/>
        </w:rPr>
      </w:pPr>
      <w:r w:rsidRPr="001D06DF">
        <w:rPr>
          <w:rFonts w:ascii="Times New Roman" w:hAnsi="Times New Roman" w:cs="Times New Roman"/>
          <w:sz w:val="20"/>
        </w:rPr>
        <w:t>CONTRACT A</w:t>
      </w:r>
      <w:r w:rsidR="00087B4F" w:rsidRPr="001D06DF">
        <w:rPr>
          <w:rFonts w:ascii="Times New Roman" w:hAnsi="Times New Roman" w:cs="Times New Roman"/>
          <w:sz w:val="20"/>
        </w:rPr>
        <w:t>MENDMENT</w:t>
      </w:r>
    </w:p>
    <w:p w14:paraId="53B162A0" w14:textId="690F7608" w:rsidR="00173A84" w:rsidRPr="001D06DF" w:rsidRDefault="00087B4F" w:rsidP="001D06DF">
      <w:pPr>
        <w:pStyle w:val="Heading1"/>
        <w:numPr>
          <w:ilvl w:val="0"/>
          <w:numId w:val="0"/>
        </w:numPr>
        <w:jc w:val="center"/>
        <w:rPr>
          <w:rFonts w:ascii="Times New Roman" w:hAnsi="Times New Roman" w:cs="Times New Roman"/>
          <w:sz w:val="20"/>
          <w:lang w:eastAsia="ko-KR"/>
        </w:rPr>
      </w:pPr>
      <w:r w:rsidRPr="001D06DF">
        <w:rPr>
          <w:rFonts w:ascii="Times New Roman" w:hAnsi="Times New Roman" w:cs="Times New Roman"/>
          <w:sz w:val="20"/>
        </w:rPr>
        <w:t xml:space="preserve">No. </w:t>
      </w:r>
      <w:r w:rsidRPr="001D06DF">
        <w:rPr>
          <w:rFonts w:ascii="Times New Roman" w:hAnsi="Times New Roman" w:cs="Times New Roman"/>
          <w:sz w:val="20"/>
          <w:lang w:eastAsia="ko-KR"/>
        </w:rPr>
        <w:t>PAC/2018</w:t>
      </w:r>
      <w:r w:rsidR="00F9223D" w:rsidRPr="001D06DF">
        <w:rPr>
          <w:rFonts w:ascii="Times New Roman" w:hAnsi="Times New Roman" w:cs="Times New Roman"/>
          <w:sz w:val="20"/>
          <w:lang w:eastAsia="ko-KR"/>
        </w:rPr>
        <w:t>0</w:t>
      </w:r>
      <w:r w:rsidR="0083054F" w:rsidRPr="001D06DF">
        <w:rPr>
          <w:rFonts w:ascii="Times New Roman" w:hAnsi="Times New Roman" w:cs="Times New Roman"/>
          <w:sz w:val="20"/>
          <w:lang w:eastAsia="ko-KR"/>
        </w:rPr>
        <w:t>730</w:t>
      </w:r>
      <w:r w:rsidRPr="001D06DF">
        <w:rPr>
          <w:rFonts w:ascii="Times New Roman" w:hAnsi="Times New Roman" w:cs="Times New Roman"/>
          <w:sz w:val="20"/>
          <w:lang w:eastAsia="ko-KR"/>
        </w:rPr>
        <w:t>/0</w:t>
      </w:r>
      <w:r w:rsidR="00FE24B7">
        <w:rPr>
          <w:rFonts w:ascii="Times New Roman" w:hAnsi="Times New Roman" w:cs="Times New Roman"/>
          <w:sz w:val="20"/>
          <w:lang w:eastAsia="ko-KR"/>
        </w:rPr>
        <w:t>2</w:t>
      </w:r>
    </w:p>
    <w:p w14:paraId="755090A6" w14:textId="43E56FE4" w:rsidR="008C1185" w:rsidRPr="001D06DF" w:rsidRDefault="009E563B" w:rsidP="001D06DF">
      <w:pPr>
        <w:pStyle w:val="Heading1"/>
        <w:numPr>
          <w:ilvl w:val="0"/>
          <w:numId w:val="0"/>
        </w:numPr>
        <w:jc w:val="center"/>
        <w:rPr>
          <w:rFonts w:ascii="Times New Roman" w:hAnsi="Times New Roman" w:cs="Times New Roman"/>
          <w:color w:val="FF0000"/>
          <w:sz w:val="20"/>
          <w:lang w:eastAsia="ko-KR"/>
        </w:rPr>
      </w:pPr>
      <w:r w:rsidRPr="001D06DF">
        <w:rPr>
          <w:rFonts w:ascii="Times New Roman" w:hAnsi="Times New Roman" w:cs="Times New Roman"/>
          <w:color w:val="FF0000"/>
          <w:sz w:val="20"/>
          <w:lang w:eastAsia="ko-KR"/>
        </w:rPr>
        <w:t xml:space="preserve">(AMENDMENT </w:t>
      </w:r>
      <w:r w:rsidR="00B11A23" w:rsidRPr="001D06DF">
        <w:rPr>
          <w:rFonts w:ascii="Times New Roman" w:hAnsi="Times New Roman" w:cs="Times New Roman"/>
          <w:color w:val="FF0000"/>
          <w:sz w:val="20"/>
          <w:lang w:eastAsia="ko-KR"/>
        </w:rPr>
        <w:t>I</w:t>
      </w:r>
      <w:r w:rsidRPr="001D06DF">
        <w:rPr>
          <w:rFonts w:ascii="Times New Roman" w:hAnsi="Times New Roman" w:cs="Times New Roman"/>
          <w:color w:val="FF0000"/>
          <w:sz w:val="20"/>
          <w:lang w:eastAsia="ko-KR"/>
        </w:rPr>
        <w:t>)</w:t>
      </w:r>
    </w:p>
    <w:p w14:paraId="2E598312" w14:textId="77777777" w:rsidR="00501844" w:rsidRPr="001D06DF" w:rsidRDefault="00501844" w:rsidP="001D06DF">
      <w:pPr>
        <w:pStyle w:val="Heading1"/>
        <w:numPr>
          <w:ilvl w:val="0"/>
          <w:numId w:val="0"/>
        </w:numPr>
        <w:jc w:val="center"/>
        <w:rPr>
          <w:rFonts w:ascii="Times New Roman" w:hAnsi="Times New Roman" w:cs="Times New Roman"/>
          <w:color w:val="FF0000"/>
          <w:sz w:val="20"/>
          <w:lang w:eastAsia="ko-KR"/>
        </w:rPr>
      </w:pPr>
    </w:p>
    <w:tbl>
      <w:tblPr>
        <w:tblStyle w:val="GridTable4-Accent1"/>
        <w:tblW w:w="9445" w:type="dxa"/>
        <w:tblLayout w:type="fixed"/>
        <w:tblLook w:val="04A0" w:firstRow="1" w:lastRow="0" w:firstColumn="1" w:lastColumn="0" w:noHBand="0" w:noVBand="1"/>
      </w:tblPr>
      <w:tblGrid>
        <w:gridCol w:w="1795"/>
        <w:gridCol w:w="7650"/>
      </w:tblGrid>
      <w:tr w:rsidR="00F9223D" w:rsidRPr="001D06DF" w14:paraId="74C25543" w14:textId="77777777" w:rsidTr="00F922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47905CB" w14:textId="77777777" w:rsidR="00F9223D" w:rsidRPr="001D06DF" w:rsidRDefault="00F9223D" w:rsidP="001D06DF">
            <w:pPr>
              <w:rPr>
                <w:b w:val="0"/>
                <w:sz w:val="20"/>
                <w:szCs w:val="20"/>
              </w:rPr>
            </w:pPr>
            <w:r w:rsidRPr="001D06DF">
              <w:rPr>
                <w:sz w:val="20"/>
                <w:szCs w:val="20"/>
              </w:rPr>
              <w:t xml:space="preserve">Funding Agency </w:t>
            </w:r>
          </w:p>
        </w:tc>
        <w:tc>
          <w:tcPr>
            <w:tcW w:w="7650" w:type="dxa"/>
          </w:tcPr>
          <w:p w14:paraId="31DFE0DD" w14:textId="77777777" w:rsidR="00F9223D" w:rsidRPr="001D06DF" w:rsidRDefault="00F9223D" w:rsidP="001D06DF">
            <w:pPr>
              <w:cnfStyle w:val="100000000000" w:firstRow="1" w:lastRow="0" w:firstColumn="0" w:lastColumn="0" w:oddVBand="0" w:evenVBand="0" w:oddHBand="0" w:evenHBand="0" w:firstRowFirstColumn="0" w:firstRowLastColumn="0" w:lastRowFirstColumn="0" w:lastRowLastColumn="0"/>
              <w:rPr>
                <w:sz w:val="20"/>
                <w:szCs w:val="20"/>
              </w:rPr>
            </w:pPr>
            <w:r w:rsidRPr="001D06DF">
              <w:rPr>
                <w:sz w:val="20"/>
                <w:szCs w:val="20"/>
              </w:rPr>
              <w:t xml:space="preserve">U.S. </w:t>
            </w:r>
            <w:proofErr w:type="spellStart"/>
            <w:r w:rsidRPr="001D06DF">
              <w:rPr>
                <w:sz w:val="20"/>
                <w:szCs w:val="20"/>
              </w:rPr>
              <w:t>Centres</w:t>
            </w:r>
            <w:proofErr w:type="spellEnd"/>
            <w:r w:rsidRPr="001D06DF">
              <w:rPr>
                <w:sz w:val="20"/>
                <w:szCs w:val="20"/>
              </w:rPr>
              <w:t xml:space="preserve"> for Disease Control and Prevention (CDC)</w:t>
            </w:r>
          </w:p>
        </w:tc>
      </w:tr>
      <w:tr w:rsidR="00F9223D" w:rsidRPr="001D06DF" w14:paraId="585FA6AB" w14:textId="77777777" w:rsidTr="00F9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E4DD03B" w14:textId="77777777" w:rsidR="00F9223D" w:rsidRPr="001D06DF" w:rsidRDefault="00F9223D" w:rsidP="001D06DF">
            <w:pPr>
              <w:rPr>
                <w:b w:val="0"/>
                <w:sz w:val="20"/>
                <w:szCs w:val="20"/>
              </w:rPr>
            </w:pPr>
            <w:r w:rsidRPr="001D06DF">
              <w:rPr>
                <w:sz w:val="20"/>
                <w:szCs w:val="20"/>
              </w:rPr>
              <w:t>Prime Awardee</w:t>
            </w:r>
          </w:p>
        </w:tc>
        <w:tc>
          <w:tcPr>
            <w:tcW w:w="7650" w:type="dxa"/>
          </w:tcPr>
          <w:p w14:paraId="6A3A446B" w14:textId="77777777" w:rsidR="00F9223D" w:rsidRPr="001D06DF" w:rsidRDefault="00F9223D" w:rsidP="001D06DF">
            <w:pPr>
              <w:cnfStyle w:val="000000100000" w:firstRow="0" w:lastRow="0" w:firstColumn="0" w:lastColumn="0" w:oddVBand="0" w:evenVBand="0" w:oddHBand="1" w:evenHBand="0" w:firstRowFirstColumn="0" w:firstRowLastColumn="0" w:lastRowFirstColumn="0" w:lastRowLastColumn="0"/>
              <w:rPr>
                <w:sz w:val="20"/>
                <w:szCs w:val="20"/>
                <w:lang w:eastAsia="ko-KR"/>
              </w:rPr>
            </w:pPr>
            <w:r w:rsidRPr="001D06DF">
              <w:rPr>
                <w:sz w:val="20"/>
                <w:szCs w:val="20"/>
                <w:lang w:eastAsia="ko-KR"/>
              </w:rPr>
              <w:t>IRESSEF/CADU</w:t>
            </w:r>
          </w:p>
        </w:tc>
      </w:tr>
      <w:tr w:rsidR="00F9223D" w:rsidRPr="001D06DF" w14:paraId="3C4A1858" w14:textId="77777777" w:rsidTr="00F9223D">
        <w:tc>
          <w:tcPr>
            <w:cnfStyle w:val="001000000000" w:firstRow="0" w:lastRow="0" w:firstColumn="1" w:lastColumn="0" w:oddVBand="0" w:evenVBand="0" w:oddHBand="0" w:evenHBand="0" w:firstRowFirstColumn="0" w:firstRowLastColumn="0" w:lastRowFirstColumn="0" w:lastRowLastColumn="0"/>
            <w:tcW w:w="1795" w:type="dxa"/>
          </w:tcPr>
          <w:p w14:paraId="6889DA3E" w14:textId="77777777" w:rsidR="00F9223D" w:rsidRPr="001D06DF" w:rsidRDefault="00F9223D" w:rsidP="001D06DF">
            <w:pPr>
              <w:rPr>
                <w:b w:val="0"/>
                <w:sz w:val="20"/>
                <w:szCs w:val="20"/>
              </w:rPr>
            </w:pPr>
            <w:r w:rsidRPr="001D06DF">
              <w:rPr>
                <w:sz w:val="20"/>
                <w:szCs w:val="20"/>
              </w:rPr>
              <w:t>Grant No.</w:t>
            </w:r>
          </w:p>
        </w:tc>
        <w:tc>
          <w:tcPr>
            <w:tcW w:w="7650" w:type="dxa"/>
          </w:tcPr>
          <w:p w14:paraId="0B865A7D" w14:textId="77777777" w:rsidR="00F9223D" w:rsidRPr="001D06DF" w:rsidRDefault="00F9223D" w:rsidP="001D06DF">
            <w:pPr>
              <w:cnfStyle w:val="000000000000" w:firstRow="0" w:lastRow="0" w:firstColumn="0" w:lastColumn="0" w:oddVBand="0" w:evenVBand="0" w:oddHBand="0" w:evenHBand="0" w:firstRowFirstColumn="0" w:firstRowLastColumn="0" w:lastRowFirstColumn="0" w:lastRowLastColumn="0"/>
              <w:rPr>
                <w:sz w:val="20"/>
                <w:szCs w:val="20"/>
              </w:rPr>
            </w:pPr>
            <w:r w:rsidRPr="001D06DF">
              <w:rPr>
                <w:sz w:val="20"/>
                <w:szCs w:val="20"/>
                <w:lang w:eastAsia="ko-KR"/>
              </w:rPr>
              <w:t xml:space="preserve">NU2GGH002139 </w:t>
            </w:r>
          </w:p>
        </w:tc>
      </w:tr>
      <w:tr w:rsidR="00F9223D" w:rsidRPr="001D06DF" w14:paraId="346E80EC" w14:textId="77777777" w:rsidTr="00F9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194C4E2" w14:textId="77777777" w:rsidR="00F9223D" w:rsidRPr="001D06DF" w:rsidRDefault="00F9223D" w:rsidP="001D06DF">
            <w:pPr>
              <w:rPr>
                <w:b w:val="0"/>
                <w:sz w:val="20"/>
                <w:szCs w:val="20"/>
              </w:rPr>
            </w:pPr>
            <w:r w:rsidRPr="001D06DF">
              <w:rPr>
                <w:sz w:val="20"/>
                <w:szCs w:val="20"/>
              </w:rPr>
              <w:t>Contract No.</w:t>
            </w:r>
          </w:p>
        </w:tc>
        <w:tc>
          <w:tcPr>
            <w:tcW w:w="7650" w:type="dxa"/>
          </w:tcPr>
          <w:p w14:paraId="4351CE92" w14:textId="6A8DB19F" w:rsidR="00F9223D" w:rsidRPr="001D06DF" w:rsidRDefault="00565ABE" w:rsidP="001D06DF">
            <w:pPr>
              <w:cnfStyle w:val="000000100000" w:firstRow="0" w:lastRow="0" w:firstColumn="0" w:lastColumn="0" w:oddVBand="0" w:evenVBand="0" w:oddHBand="1" w:evenHBand="0" w:firstRowFirstColumn="0" w:firstRowLastColumn="0" w:lastRowFirstColumn="0" w:lastRowLastColumn="0"/>
              <w:rPr>
                <w:sz w:val="20"/>
                <w:szCs w:val="20"/>
                <w:lang w:eastAsia="ko-KR"/>
              </w:rPr>
            </w:pPr>
            <w:r w:rsidRPr="00010032">
              <w:rPr>
                <w:b/>
                <w:sz w:val="20"/>
                <w:szCs w:val="20"/>
                <w:lang w:eastAsia="ko-KR"/>
              </w:rPr>
              <w:t>PAC/20181120/0</w:t>
            </w:r>
            <w:r w:rsidR="00B042C6">
              <w:rPr>
                <w:b/>
                <w:sz w:val="20"/>
                <w:szCs w:val="20"/>
                <w:lang w:eastAsia="ko-KR"/>
              </w:rPr>
              <w:t>2</w:t>
            </w:r>
          </w:p>
        </w:tc>
      </w:tr>
      <w:tr w:rsidR="00F9223D" w:rsidRPr="001D06DF" w14:paraId="5C8F6613" w14:textId="77777777" w:rsidTr="00F9223D">
        <w:tc>
          <w:tcPr>
            <w:cnfStyle w:val="001000000000" w:firstRow="0" w:lastRow="0" w:firstColumn="1" w:lastColumn="0" w:oddVBand="0" w:evenVBand="0" w:oddHBand="0" w:evenHBand="0" w:firstRowFirstColumn="0" w:firstRowLastColumn="0" w:lastRowFirstColumn="0" w:lastRowLastColumn="0"/>
            <w:tcW w:w="1795" w:type="dxa"/>
          </w:tcPr>
          <w:p w14:paraId="0E54A06D" w14:textId="77777777" w:rsidR="00F9223D" w:rsidRPr="001D06DF" w:rsidRDefault="00F9223D" w:rsidP="001D06DF">
            <w:pPr>
              <w:rPr>
                <w:b w:val="0"/>
                <w:sz w:val="20"/>
                <w:szCs w:val="20"/>
              </w:rPr>
            </w:pPr>
            <w:r w:rsidRPr="001D06DF">
              <w:rPr>
                <w:sz w:val="20"/>
                <w:szCs w:val="20"/>
                <w:lang w:eastAsia="ko-KR"/>
              </w:rPr>
              <w:t xml:space="preserve">Subcontractor </w:t>
            </w:r>
          </w:p>
        </w:tc>
        <w:tc>
          <w:tcPr>
            <w:tcW w:w="7650" w:type="dxa"/>
          </w:tcPr>
          <w:p w14:paraId="5F9B1C09" w14:textId="557B2B7C" w:rsidR="00F9223D" w:rsidRPr="001D06DF" w:rsidRDefault="00565ABE" w:rsidP="001D06DF">
            <w:pPr>
              <w:cnfStyle w:val="000000000000" w:firstRow="0" w:lastRow="0" w:firstColumn="0" w:lastColumn="0" w:oddVBand="0" w:evenVBand="0" w:oddHBand="0" w:evenHBand="0" w:firstRowFirstColumn="0" w:firstRowLastColumn="0" w:lastRowFirstColumn="0" w:lastRowLastColumn="0"/>
              <w:rPr>
                <w:b/>
                <w:sz w:val="20"/>
                <w:szCs w:val="20"/>
                <w:lang w:eastAsia="ko-KR"/>
              </w:rPr>
            </w:pPr>
            <w:r w:rsidRPr="00010032">
              <w:rPr>
                <w:b/>
                <w:color w:val="000000"/>
                <w:sz w:val="20"/>
                <w:szCs w:val="20"/>
              </w:rPr>
              <w:t>Travis</w:t>
            </w:r>
            <w:r w:rsidRPr="00010032">
              <w:rPr>
                <w:rStyle w:val="apple-converted-space"/>
                <w:b/>
                <w:color w:val="000000"/>
                <w:sz w:val="20"/>
                <w:szCs w:val="20"/>
              </w:rPr>
              <w:t> </w:t>
            </w:r>
            <w:r w:rsidRPr="00010032">
              <w:rPr>
                <w:b/>
                <w:color w:val="000000"/>
                <w:sz w:val="20"/>
                <w:szCs w:val="20"/>
              </w:rPr>
              <w:t>Sondgerath, MS, MPH</w:t>
            </w:r>
          </w:p>
        </w:tc>
      </w:tr>
      <w:tr w:rsidR="00F9223D" w:rsidRPr="001D06DF" w14:paraId="0E151A02" w14:textId="77777777" w:rsidTr="00F9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44BDAD2" w14:textId="77777777" w:rsidR="00F9223D" w:rsidRPr="001D06DF" w:rsidRDefault="00F9223D" w:rsidP="001D06DF">
            <w:pPr>
              <w:rPr>
                <w:b w:val="0"/>
                <w:sz w:val="20"/>
                <w:szCs w:val="20"/>
              </w:rPr>
            </w:pPr>
            <w:r w:rsidRPr="001D06DF">
              <w:rPr>
                <w:sz w:val="20"/>
                <w:szCs w:val="20"/>
                <w:lang w:eastAsia="ko-KR"/>
              </w:rPr>
              <w:t>Contract Term</w:t>
            </w:r>
          </w:p>
        </w:tc>
        <w:tc>
          <w:tcPr>
            <w:tcW w:w="7650" w:type="dxa"/>
          </w:tcPr>
          <w:p w14:paraId="6D165DB0" w14:textId="30C0F956" w:rsidR="00F9223D" w:rsidRPr="001D06DF" w:rsidRDefault="00FE24B7" w:rsidP="001D06DF">
            <w:pPr>
              <w:cnfStyle w:val="000000100000" w:firstRow="0" w:lastRow="0" w:firstColumn="0" w:lastColumn="0" w:oddVBand="0" w:evenVBand="0" w:oddHBand="1" w:evenHBand="0" w:firstRowFirstColumn="0" w:firstRowLastColumn="0" w:lastRowFirstColumn="0" w:lastRowLastColumn="0"/>
              <w:rPr>
                <w:sz w:val="20"/>
                <w:szCs w:val="20"/>
                <w:lang w:eastAsia="ko-KR"/>
              </w:rPr>
            </w:pPr>
            <w:bookmarkStart w:id="0" w:name="_GoBack"/>
            <w:del w:id="1" w:author="Travis Sondgerath" w:date="2019-09-04T12:55:00Z">
              <w:r w:rsidDel="00225905">
                <w:rPr>
                  <w:sz w:val="20"/>
                  <w:szCs w:val="20"/>
                  <w:lang w:eastAsia="ko-KR"/>
                </w:rPr>
                <w:delText xml:space="preserve">26 </w:delText>
              </w:r>
            </w:del>
            <w:ins w:id="2" w:author="Travis Sondgerath" w:date="2019-09-04T12:55:00Z">
              <w:r w:rsidR="00225905">
                <w:rPr>
                  <w:sz w:val="20"/>
                  <w:szCs w:val="20"/>
                  <w:lang w:eastAsia="ko-KR"/>
                </w:rPr>
                <w:t>15</w:t>
              </w:r>
              <w:r w:rsidR="00225905">
                <w:rPr>
                  <w:sz w:val="20"/>
                  <w:szCs w:val="20"/>
                  <w:lang w:eastAsia="ko-KR"/>
                </w:rPr>
                <w:t xml:space="preserve"> </w:t>
              </w:r>
            </w:ins>
            <w:del w:id="3" w:author="Travis Sondgerath" w:date="2019-09-04T12:55:00Z">
              <w:r w:rsidDel="00225905">
                <w:rPr>
                  <w:sz w:val="20"/>
                  <w:szCs w:val="20"/>
                  <w:lang w:eastAsia="ko-KR"/>
                </w:rPr>
                <w:delText>November</w:delText>
              </w:r>
              <w:r w:rsidR="0083054F" w:rsidRPr="001D06DF" w:rsidDel="00225905">
                <w:rPr>
                  <w:sz w:val="20"/>
                  <w:szCs w:val="20"/>
                  <w:lang w:eastAsia="ko-KR"/>
                </w:rPr>
                <w:delText xml:space="preserve"> </w:delText>
              </w:r>
            </w:del>
            <w:ins w:id="4" w:author="Travis Sondgerath" w:date="2019-09-04T12:55:00Z">
              <w:r w:rsidR="00225905">
                <w:rPr>
                  <w:sz w:val="20"/>
                  <w:szCs w:val="20"/>
                  <w:lang w:eastAsia="ko-KR"/>
                </w:rPr>
                <w:t>September</w:t>
              </w:r>
              <w:r w:rsidR="00225905" w:rsidRPr="001D06DF">
                <w:rPr>
                  <w:sz w:val="20"/>
                  <w:szCs w:val="20"/>
                  <w:lang w:eastAsia="ko-KR"/>
                </w:rPr>
                <w:t xml:space="preserve"> </w:t>
              </w:r>
            </w:ins>
            <w:del w:id="5" w:author="Travis Sondgerath" w:date="2019-09-04T12:56:00Z">
              <w:r w:rsidR="00F9223D" w:rsidRPr="001D06DF" w:rsidDel="00225905">
                <w:rPr>
                  <w:sz w:val="20"/>
                  <w:szCs w:val="20"/>
                  <w:lang w:eastAsia="ko-KR"/>
                </w:rPr>
                <w:delText xml:space="preserve">2018 </w:delText>
              </w:r>
            </w:del>
            <w:ins w:id="6" w:author="Travis Sondgerath" w:date="2019-09-04T12:56:00Z">
              <w:r w:rsidR="00225905">
                <w:rPr>
                  <w:sz w:val="20"/>
                  <w:szCs w:val="20"/>
                  <w:lang w:eastAsia="ko-KR"/>
                </w:rPr>
                <w:t>2019</w:t>
              </w:r>
              <w:r w:rsidR="00225905" w:rsidRPr="001D06DF">
                <w:rPr>
                  <w:sz w:val="20"/>
                  <w:szCs w:val="20"/>
                  <w:lang w:eastAsia="ko-KR"/>
                </w:rPr>
                <w:t xml:space="preserve"> </w:t>
              </w:r>
            </w:ins>
            <w:r w:rsidR="00F9223D" w:rsidRPr="001D06DF">
              <w:rPr>
                <w:sz w:val="20"/>
                <w:szCs w:val="20"/>
                <w:lang w:eastAsia="ko-KR"/>
              </w:rPr>
              <w:t xml:space="preserve">– </w:t>
            </w:r>
            <w:del w:id="7" w:author="Travis Sondgerath" w:date="2019-09-04T12:56:00Z">
              <w:r w:rsidR="00B11A23" w:rsidRPr="001D06DF" w:rsidDel="00225905">
                <w:rPr>
                  <w:sz w:val="20"/>
                  <w:szCs w:val="20"/>
                  <w:lang w:eastAsia="ko-KR"/>
                </w:rPr>
                <w:delText xml:space="preserve">29 </w:delText>
              </w:r>
            </w:del>
            <w:ins w:id="8" w:author="Travis Sondgerath" w:date="2019-09-04T12:56:00Z">
              <w:r w:rsidR="00225905">
                <w:rPr>
                  <w:sz w:val="20"/>
                  <w:szCs w:val="20"/>
                  <w:lang w:eastAsia="ko-KR"/>
                </w:rPr>
                <w:t>31</w:t>
              </w:r>
              <w:r w:rsidR="00225905" w:rsidRPr="001D06DF">
                <w:rPr>
                  <w:sz w:val="20"/>
                  <w:szCs w:val="20"/>
                  <w:lang w:eastAsia="ko-KR"/>
                </w:rPr>
                <w:t xml:space="preserve"> </w:t>
              </w:r>
            </w:ins>
            <w:del w:id="9" w:author="Travis Sondgerath" w:date="2019-09-04T12:56:00Z">
              <w:r w:rsidR="00B11A23" w:rsidRPr="001D06DF" w:rsidDel="00225905">
                <w:rPr>
                  <w:sz w:val="20"/>
                  <w:szCs w:val="20"/>
                  <w:lang w:eastAsia="ko-KR"/>
                </w:rPr>
                <w:delText>September</w:delText>
              </w:r>
              <w:r w:rsidR="00F9223D" w:rsidRPr="001D06DF" w:rsidDel="00225905">
                <w:rPr>
                  <w:sz w:val="20"/>
                  <w:szCs w:val="20"/>
                  <w:lang w:eastAsia="ko-KR"/>
                </w:rPr>
                <w:delText xml:space="preserve"> </w:delText>
              </w:r>
            </w:del>
            <w:ins w:id="10" w:author="Travis Sondgerath" w:date="2019-09-04T12:56:00Z">
              <w:r w:rsidR="00225905">
                <w:rPr>
                  <w:sz w:val="20"/>
                  <w:szCs w:val="20"/>
                  <w:lang w:eastAsia="ko-KR"/>
                </w:rPr>
                <w:t>December</w:t>
              </w:r>
              <w:r w:rsidR="00225905" w:rsidRPr="001D06DF">
                <w:rPr>
                  <w:sz w:val="20"/>
                  <w:szCs w:val="20"/>
                  <w:lang w:eastAsia="ko-KR"/>
                </w:rPr>
                <w:t xml:space="preserve"> </w:t>
              </w:r>
            </w:ins>
            <w:r w:rsidR="00F9223D" w:rsidRPr="001D06DF">
              <w:rPr>
                <w:sz w:val="20"/>
                <w:szCs w:val="20"/>
                <w:lang w:eastAsia="ko-KR"/>
              </w:rPr>
              <w:t>2019</w:t>
            </w:r>
            <w:bookmarkEnd w:id="0"/>
          </w:p>
        </w:tc>
      </w:tr>
      <w:tr w:rsidR="00F9223D" w:rsidRPr="001D06DF" w14:paraId="11764A3D" w14:textId="77777777" w:rsidTr="00F9223D">
        <w:tc>
          <w:tcPr>
            <w:cnfStyle w:val="001000000000" w:firstRow="0" w:lastRow="0" w:firstColumn="1" w:lastColumn="0" w:oddVBand="0" w:evenVBand="0" w:oddHBand="0" w:evenHBand="0" w:firstRowFirstColumn="0" w:firstRowLastColumn="0" w:lastRowFirstColumn="0" w:lastRowLastColumn="0"/>
            <w:tcW w:w="1795" w:type="dxa"/>
          </w:tcPr>
          <w:p w14:paraId="5A9375F3" w14:textId="77777777" w:rsidR="00F9223D" w:rsidRPr="001D06DF" w:rsidRDefault="00F9223D" w:rsidP="001D06DF">
            <w:pPr>
              <w:rPr>
                <w:b w:val="0"/>
                <w:sz w:val="20"/>
                <w:szCs w:val="20"/>
              </w:rPr>
            </w:pPr>
            <w:r w:rsidRPr="001D06DF">
              <w:rPr>
                <w:sz w:val="20"/>
                <w:szCs w:val="20"/>
                <w:lang w:eastAsia="ko-KR"/>
              </w:rPr>
              <w:t>Project Title</w:t>
            </w:r>
          </w:p>
        </w:tc>
        <w:tc>
          <w:tcPr>
            <w:tcW w:w="7650" w:type="dxa"/>
          </w:tcPr>
          <w:p w14:paraId="6620C018" w14:textId="71400797" w:rsidR="00F9223D" w:rsidRPr="001D06DF" w:rsidRDefault="00565ABE" w:rsidP="001D06DF">
            <w:pPr>
              <w:cnfStyle w:val="000000000000" w:firstRow="0" w:lastRow="0" w:firstColumn="0" w:lastColumn="0" w:oddVBand="0" w:evenVBand="0" w:oddHBand="0" w:evenHBand="0" w:firstRowFirstColumn="0" w:firstRowLastColumn="0" w:lastRowFirstColumn="0" w:lastRowLastColumn="0"/>
              <w:rPr>
                <w:sz w:val="20"/>
                <w:szCs w:val="20"/>
                <w:lang w:eastAsia="ko-KR"/>
              </w:rPr>
            </w:pPr>
            <w:r w:rsidRPr="00010032">
              <w:rPr>
                <w:sz w:val="20"/>
                <w:szCs w:val="20"/>
                <w:lang w:eastAsia="ko-KR"/>
              </w:rPr>
              <w:t>Development of an electronic tool for tracking of equipment maintenance and calibration in PEPFAR supported countries</w:t>
            </w:r>
          </w:p>
        </w:tc>
      </w:tr>
      <w:tr w:rsidR="00F9223D" w:rsidRPr="001D06DF" w14:paraId="770BF077" w14:textId="77777777" w:rsidTr="00F9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20AC0C2" w14:textId="77777777" w:rsidR="00F9223D" w:rsidRPr="001D06DF" w:rsidRDefault="00F9223D" w:rsidP="001D06DF">
            <w:pPr>
              <w:rPr>
                <w:b w:val="0"/>
                <w:sz w:val="20"/>
                <w:szCs w:val="20"/>
              </w:rPr>
            </w:pPr>
            <w:r w:rsidRPr="001D06DF">
              <w:rPr>
                <w:sz w:val="20"/>
                <w:szCs w:val="20"/>
                <w:lang w:eastAsia="ko-KR"/>
              </w:rPr>
              <w:t>Contract Value</w:t>
            </w:r>
          </w:p>
        </w:tc>
        <w:tc>
          <w:tcPr>
            <w:tcW w:w="7650" w:type="dxa"/>
          </w:tcPr>
          <w:p w14:paraId="71918799" w14:textId="27A24C71" w:rsidR="00F9223D" w:rsidRPr="001D06DF" w:rsidRDefault="001D06DF" w:rsidP="001D06DF">
            <w:pPr>
              <w:cnfStyle w:val="000000100000" w:firstRow="0" w:lastRow="0" w:firstColumn="0" w:lastColumn="0" w:oddVBand="0" w:evenVBand="0" w:oddHBand="1" w:evenHBand="0" w:firstRowFirstColumn="0" w:firstRowLastColumn="0" w:lastRowFirstColumn="0" w:lastRowLastColumn="0"/>
              <w:rPr>
                <w:b/>
                <w:sz w:val="20"/>
                <w:szCs w:val="20"/>
                <w:lang w:eastAsia="ko-KR"/>
              </w:rPr>
            </w:pPr>
            <w:r>
              <w:rPr>
                <w:b/>
                <w:sz w:val="20"/>
                <w:szCs w:val="20"/>
                <w:lang w:eastAsia="ko-KR"/>
              </w:rPr>
              <w:t xml:space="preserve">Not to Exceed: </w:t>
            </w:r>
            <w:r w:rsidR="00565ABE" w:rsidRPr="001D06DF">
              <w:rPr>
                <w:b/>
                <w:sz w:val="20"/>
                <w:szCs w:val="20"/>
                <w:lang w:eastAsia="ko-KR"/>
              </w:rPr>
              <w:t>32,300</w:t>
            </w:r>
            <w:r w:rsidR="00F9223D" w:rsidRPr="001D06DF">
              <w:rPr>
                <w:b/>
                <w:sz w:val="20"/>
                <w:szCs w:val="20"/>
                <w:lang w:eastAsia="ko-KR"/>
              </w:rPr>
              <w:t>.00</w:t>
            </w:r>
            <w:r w:rsidR="00EE322B" w:rsidRPr="001D06DF">
              <w:rPr>
                <w:b/>
                <w:sz w:val="20"/>
                <w:szCs w:val="20"/>
                <w:lang w:eastAsia="ko-KR"/>
              </w:rPr>
              <w:t xml:space="preserve"> USD</w:t>
            </w:r>
          </w:p>
        </w:tc>
      </w:tr>
    </w:tbl>
    <w:p w14:paraId="23C386A3" w14:textId="77777777" w:rsidR="00087B4F" w:rsidRPr="001D06DF" w:rsidRDefault="00087B4F" w:rsidP="001D06DF">
      <w:pPr>
        <w:pStyle w:val="Heading1"/>
        <w:numPr>
          <w:ilvl w:val="0"/>
          <w:numId w:val="0"/>
        </w:numPr>
        <w:rPr>
          <w:rFonts w:ascii="Times New Roman" w:hAnsi="Times New Roman" w:cs="Times New Roman"/>
          <w:sz w:val="20"/>
        </w:rPr>
      </w:pPr>
    </w:p>
    <w:p w14:paraId="68169108" w14:textId="77777777" w:rsidR="005B21AB" w:rsidRPr="001D06DF" w:rsidRDefault="005B21AB" w:rsidP="001D06DF">
      <w:pPr>
        <w:pStyle w:val="Heading1"/>
        <w:numPr>
          <w:ilvl w:val="0"/>
          <w:numId w:val="0"/>
        </w:numPr>
        <w:rPr>
          <w:rFonts w:ascii="Times New Roman" w:hAnsi="Times New Roman" w:cs="Times New Roman"/>
          <w:b w:val="0"/>
          <w:sz w:val="20"/>
        </w:rPr>
      </w:pPr>
    </w:p>
    <w:p w14:paraId="1870367B" w14:textId="00DC22D0" w:rsidR="00087B4F" w:rsidRPr="001D06DF" w:rsidRDefault="00087B4F" w:rsidP="001D06DF">
      <w:pPr>
        <w:pStyle w:val="Heading1"/>
        <w:numPr>
          <w:ilvl w:val="0"/>
          <w:numId w:val="0"/>
        </w:numPr>
        <w:rPr>
          <w:rFonts w:ascii="Times New Roman" w:hAnsi="Times New Roman" w:cs="Times New Roman"/>
          <w:b w:val="0"/>
          <w:sz w:val="20"/>
        </w:rPr>
      </w:pPr>
      <w:r w:rsidRPr="001D06DF">
        <w:rPr>
          <w:rFonts w:ascii="Times New Roman" w:hAnsi="Times New Roman" w:cs="Times New Roman"/>
          <w:b w:val="0"/>
          <w:sz w:val="20"/>
        </w:rPr>
        <w:t xml:space="preserve">Dear </w:t>
      </w:r>
      <w:r w:rsidR="00565ABE" w:rsidRPr="001D06DF">
        <w:rPr>
          <w:rFonts w:ascii="Times New Roman" w:hAnsi="Times New Roman" w:cs="Times New Roman"/>
          <w:b w:val="0"/>
          <w:sz w:val="20"/>
        </w:rPr>
        <w:t>Mr. Sondgerath</w:t>
      </w:r>
      <w:r w:rsidR="00EE322B" w:rsidRPr="001D06DF">
        <w:rPr>
          <w:rFonts w:ascii="Times New Roman" w:hAnsi="Times New Roman" w:cs="Times New Roman"/>
          <w:b w:val="0"/>
          <w:sz w:val="20"/>
        </w:rPr>
        <w:t>,</w:t>
      </w:r>
    </w:p>
    <w:p w14:paraId="6707AF52" w14:textId="77777777" w:rsidR="00087B4F" w:rsidRPr="001D06DF" w:rsidRDefault="00087B4F" w:rsidP="001D06DF">
      <w:pPr>
        <w:pStyle w:val="Heading1"/>
        <w:numPr>
          <w:ilvl w:val="0"/>
          <w:numId w:val="0"/>
        </w:numPr>
        <w:rPr>
          <w:rFonts w:ascii="Times New Roman" w:hAnsi="Times New Roman" w:cs="Times New Roman"/>
          <w:b w:val="0"/>
          <w:sz w:val="20"/>
        </w:rPr>
      </w:pPr>
    </w:p>
    <w:p w14:paraId="2A7B4B85" w14:textId="0BBE752F" w:rsidR="009048D9" w:rsidRPr="001D06DF" w:rsidRDefault="00087B4F" w:rsidP="001D06DF">
      <w:pPr>
        <w:pStyle w:val="Heading1"/>
        <w:numPr>
          <w:ilvl w:val="0"/>
          <w:numId w:val="0"/>
        </w:numPr>
        <w:rPr>
          <w:rFonts w:ascii="Times New Roman" w:hAnsi="Times New Roman" w:cs="Times New Roman"/>
          <w:b w:val="0"/>
          <w:sz w:val="20"/>
        </w:rPr>
      </w:pPr>
      <w:r w:rsidRPr="001D06DF">
        <w:rPr>
          <w:rFonts w:ascii="Times New Roman" w:hAnsi="Times New Roman" w:cs="Times New Roman"/>
          <w:b w:val="0"/>
          <w:sz w:val="20"/>
        </w:rPr>
        <w:t xml:space="preserve">This document </w:t>
      </w:r>
      <w:r w:rsidR="009048D9" w:rsidRPr="001D06DF">
        <w:rPr>
          <w:rFonts w:ascii="Times New Roman" w:hAnsi="Times New Roman" w:cs="Times New Roman"/>
          <w:b w:val="0"/>
          <w:sz w:val="20"/>
        </w:rPr>
        <w:t>aims to s</w:t>
      </w:r>
      <w:r w:rsidRPr="001D06DF">
        <w:rPr>
          <w:rFonts w:ascii="Times New Roman" w:hAnsi="Times New Roman" w:cs="Times New Roman"/>
          <w:b w:val="0"/>
          <w:sz w:val="20"/>
        </w:rPr>
        <w:t>pecif</w:t>
      </w:r>
      <w:r w:rsidR="009048D9" w:rsidRPr="001D06DF">
        <w:rPr>
          <w:rFonts w:ascii="Times New Roman" w:hAnsi="Times New Roman" w:cs="Times New Roman"/>
          <w:b w:val="0"/>
          <w:sz w:val="20"/>
        </w:rPr>
        <w:t>y</w:t>
      </w:r>
      <w:r w:rsidRPr="001D06DF">
        <w:rPr>
          <w:rFonts w:ascii="Times New Roman" w:hAnsi="Times New Roman" w:cs="Times New Roman"/>
          <w:b w:val="0"/>
          <w:sz w:val="20"/>
        </w:rPr>
        <w:t xml:space="preserve"> the terms and conditions for amendment of the above referenced contract agreement between IRESSEF/CADU and </w:t>
      </w:r>
      <w:r w:rsidR="00565ABE" w:rsidRPr="00010032">
        <w:rPr>
          <w:rFonts w:ascii="Times New Roman" w:hAnsi="Times New Roman" w:cs="Times New Roman"/>
          <w:b w:val="0"/>
          <w:sz w:val="20"/>
        </w:rPr>
        <w:t>Travis</w:t>
      </w:r>
      <w:r w:rsidR="00565ABE" w:rsidRPr="00010032">
        <w:rPr>
          <w:rFonts w:ascii="Times New Roman" w:hAnsi="Times New Roman" w:cs="Times New Roman"/>
          <w:b w:val="0"/>
        </w:rPr>
        <w:t> </w:t>
      </w:r>
      <w:r w:rsidR="00565ABE" w:rsidRPr="00010032">
        <w:rPr>
          <w:rFonts w:ascii="Times New Roman" w:hAnsi="Times New Roman" w:cs="Times New Roman"/>
          <w:b w:val="0"/>
          <w:sz w:val="20"/>
        </w:rPr>
        <w:t>Sondgerat</w:t>
      </w:r>
      <w:r w:rsidR="00565ABE" w:rsidRPr="001D06DF">
        <w:rPr>
          <w:rFonts w:ascii="Times New Roman" w:hAnsi="Times New Roman" w:cs="Times New Roman"/>
          <w:b w:val="0"/>
          <w:sz w:val="20"/>
        </w:rPr>
        <w:t>h.</w:t>
      </w:r>
      <w:r w:rsidR="009048D9" w:rsidRPr="001D06DF">
        <w:rPr>
          <w:rFonts w:ascii="Times New Roman" w:hAnsi="Times New Roman" w:cs="Times New Roman"/>
          <w:b w:val="0"/>
          <w:sz w:val="20"/>
        </w:rPr>
        <w:t xml:space="preserve"> It is </w:t>
      </w:r>
      <w:r w:rsidR="00783C75" w:rsidRPr="001D06DF">
        <w:rPr>
          <w:rFonts w:ascii="Times New Roman" w:hAnsi="Times New Roman" w:cs="Times New Roman"/>
          <w:b w:val="0"/>
          <w:sz w:val="20"/>
        </w:rPr>
        <w:t xml:space="preserve">hereby </w:t>
      </w:r>
      <w:r w:rsidR="009048D9" w:rsidRPr="001D06DF">
        <w:rPr>
          <w:rFonts w:ascii="Times New Roman" w:hAnsi="Times New Roman" w:cs="Times New Roman"/>
          <w:b w:val="0"/>
          <w:sz w:val="20"/>
        </w:rPr>
        <w:t>mutually understood and agreed</w:t>
      </w:r>
      <w:r w:rsidR="00783C75" w:rsidRPr="001D06DF">
        <w:rPr>
          <w:rFonts w:ascii="Times New Roman" w:hAnsi="Times New Roman" w:cs="Times New Roman"/>
          <w:b w:val="0"/>
          <w:sz w:val="20"/>
        </w:rPr>
        <w:t xml:space="preserve">, </w:t>
      </w:r>
      <w:r w:rsidR="009048D9" w:rsidRPr="001D06DF">
        <w:rPr>
          <w:rFonts w:ascii="Times New Roman" w:hAnsi="Times New Roman" w:cs="Times New Roman"/>
          <w:b w:val="0"/>
          <w:sz w:val="20"/>
        </w:rPr>
        <w:t>by and between the undersigned contracting parties</w:t>
      </w:r>
      <w:r w:rsidR="00783C75" w:rsidRPr="001D06DF">
        <w:rPr>
          <w:rFonts w:ascii="Times New Roman" w:hAnsi="Times New Roman" w:cs="Times New Roman"/>
          <w:b w:val="0"/>
          <w:sz w:val="20"/>
        </w:rPr>
        <w:t>,</w:t>
      </w:r>
      <w:r w:rsidR="009048D9" w:rsidRPr="001D06DF">
        <w:rPr>
          <w:rFonts w:ascii="Times New Roman" w:hAnsi="Times New Roman" w:cs="Times New Roman"/>
          <w:b w:val="0"/>
          <w:sz w:val="20"/>
        </w:rPr>
        <w:t xml:space="preserve"> to amend the previously executed </w:t>
      </w:r>
      <w:r w:rsidR="00783C75" w:rsidRPr="001D06DF">
        <w:rPr>
          <w:rFonts w:ascii="Times New Roman" w:hAnsi="Times New Roman" w:cs="Times New Roman"/>
          <w:b w:val="0"/>
          <w:sz w:val="20"/>
        </w:rPr>
        <w:t xml:space="preserve">contract </w:t>
      </w:r>
      <w:r w:rsidR="009048D9" w:rsidRPr="001D06DF">
        <w:rPr>
          <w:rFonts w:ascii="Times New Roman" w:hAnsi="Times New Roman" w:cs="Times New Roman"/>
          <w:b w:val="0"/>
          <w:sz w:val="20"/>
        </w:rPr>
        <w:t>agreement</w:t>
      </w:r>
      <w:r w:rsidR="003349B8" w:rsidRPr="001D06DF">
        <w:rPr>
          <w:rFonts w:ascii="Times New Roman" w:hAnsi="Times New Roman" w:cs="Times New Roman"/>
          <w:b w:val="0"/>
          <w:sz w:val="20"/>
        </w:rPr>
        <w:t xml:space="preserve"> (</w:t>
      </w:r>
      <w:r w:rsidR="0083054F" w:rsidRPr="001D06DF">
        <w:rPr>
          <w:rFonts w:ascii="Times New Roman" w:hAnsi="Times New Roman" w:cs="Times New Roman"/>
          <w:b w:val="0"/>
          <w:sz w:val="20"/>
        </w:rPr>
        <w:t>PAC/</w:t>
      </w:r>
      <w:r w:rsidR="00565ABE" w:rsidRPr="001D06DF">
        <w:rPr>
          <w:rFonts w:ascii="Times New Roman" w:hAnsi="Times New Roman" w:cs="Times New Roman"/>
          <w:b w:val="0"/>
          <w:sz w:val="20"/>
        </w:rPr>
        <w:t>20181120</w:t>
      </w:r>
      <w:r w:rsidR="008F18B6" w:rsidRPr="001D06DF">
        <w:rPr>
          <w:rFonts w:ascii="Times New Roman" w:hAnsi="Times New Roman" w:cs="Times New Roman"/>
          <w:b w:val="0"/>
          <w:sz w:val="20"/>
        </w:rPr>
        <w:t>/01</w:t>
      </w:r>
      <w:r w:rsidR="003349B8" w:rsidRPr="001D06DF">
        <w:rPr>
          <w:rFonts w:ascii="Times New Roman" w:hAnsi="Times New Roman" w:cs="Times New Roman"/>
          <w:b w:val="0"/>
          <w:sz w:val="20"/>
        </w:rPr>
        <w:t>) as outlined below</w:t>
      </w:r>
      <w:r w:rsidR="00783C75" w:rsidRPr="001D06DF">
        <w:rPr>
          <w:rFonts w:ascii="Times New Roman" w:hAnsi="Times New Roman" w:cs="Times New Roman"/>
          <w:b w:val="0"/>
          <w:sz w:val="20"/>
        </w:rPr>
        <w:t xml:space="preserve">.  </w:t>
      </w:r>
      <w:r w:rsidR="009048D9" w:rsidRPr="001D06DF">
        <w:rPr>
          <w:rFonts w:ascii="Times New Roman" w:hAnsi="Times New Roman" w:cs="Times New Roman"/>
          <w:b w:val="0"/>
          <w:sz w:val="20"/>
        </w:rPr>
        <w:t xml:space="preserve">The following terms and conditions are here-in </w:t>
      </w:r>
      <w:r w:rsidR="00783C75" w:rsidRPr="001D06DF">
        <w:rPr>
          <w:rFonts w:ascii="Times New Roman" w:hAnsi="Times New Roman" w:cs="Times New Roman"/>
          <w:b w:val="0"/>
          <w:sz w:val="20"/>
        </w:rPr>
        <w:t xml:space="preserve">amended and </w:t>
      </w:r>
      <w:r w:rsidR="009048D9" w:rsidRPr="001D06DF">
        <w:rPr>
          <w:rFonts w:ascii="Times New Roman" w:hAnsi="Times New Roman" w:cs="Times New Roman"/>
          <w:b w:val="0"/>
          <w:sz w:val="20"/>
        </w:rPr>
        <w:t>made part of th</w:t>
      </w:r>
      <w:r w:rsidR="00783C75" w:rsidRPr="001D06DF">
        <w:rPr>
          <w:rFonts w:ascii="Times New Roman" w:hAnsi="Times New Roman" w:cs="Times New Roman"/>
          <w:b w:val="0"/>
          <w:sz w:val="20"/>
        </w:rPr>
        <w:t>is</w:t>
      </w:r>
      <w:r w:rsidR="009048D9" w:rsidRPr="001D06DF">
        <w:rPr>
          <w:rFonts w:ascii="Times New Roman" w:hAnsi="Times New Roman" w:cs="Times New Roman"/>
          <w:b w:val="0"/>
          <w:sz w:val="20"/>
        </w:rPr>
        <w:t xml:space="preserve"> agreement:</w:t>
      </w:r>
    </w:p>
    <w:p w14:paraId="428F0DA7" w14:textId="77777777" w:rsidR="008D1F7F" w:rsidRPr="001D06DF" w:rsidRDefault="008D1F7F" w:rsidP="001D06DF">
      <w:pPr>
        <w:pStyle w:val="Heading1"/>
        <w:numPr>
          <w:ilvl w:val="0"/>
          <w:numId w:val="0"/>
        </w:numPr>
        <w:rPr>
          <w:rFonts w:ascii="Times New Roman" w:hAnsi="Times New Roman" w:cs="Times New Roman"/>
          <w:b w:val="0"/>
          <w:sz w:val="20"/>
        </w:rPr>
      </w:pPr>
    </w:p>
    <w:p w14:paraId="4B50DCAB" w14:textId="6F546E7E" w:rsidR="003E2A3B" w:rsidRPr="001D06DF" w:rsidRDefault="00565ABE" w:rsidP="001D06DF">
      <w:pPr>
        <w:pStyle w:val="NormalWeb"/>
        <w:numPr>
          <w:ilvl w:val="0"/>
          <w:numId w:val="28"/>
        </w:numPr>
        <w:spacing w:before="0" w:beforeAutospacing="0" w:after="0" w:afterAutospacing="0"/>
        <w:jc w:val="both"/>
        <w:rPr>
          <w:sz w:val="20"/>
          <w:szCs w:val="20"/>
        </w:rPr>
      </w:pPr>
      <w:r w:rsidRPr="001D06DF">
        <w:rPr>
          <w:sz w:val="20"/>
          <w:szCs w:val="20"/>
        </w:rPr>
        <w:t>C</w:t>
      </w:r>
      <w:r w:rsidR="005B21AB" w:rsidRPr="001D06DF">
        <w:rPr>
          <w:sz w:val="20"/>
          <w:szCs w:val="20"/>
        </w:rPr>
        <w:t xml:space="preserve">ontract period </w:t>
      </w:r>
      <w:r w:rsidRPr="001D06DF">
        <w:rPr>
          <w:sz w:val="20"/>
          <w:szCs w:val="20"/>
        </w:rPr>
        <w:t xml:space="preserve">has been </w:t>
      </w:r>
      <w:r w:rsidR="00FE24B7">
        <w:rPr>
          <w:sz w:val="20"/>
          <w:szCs w:val="20"/>
        </w:rPr>
        <w:t xml:space="preserve">extended </w:t>
      </w:r>
      <w:r w:rsidR="00B11A23" w:rsidRPr="001D06DF">
        <w:rPr>
          <w:sz w:val="20"/>
          <w:szCs w:val="20"/>
        </w:rPr>
        <w:t>to September 29, 2019</w:t>
      </w:r>
    </w:p>
    <w:p w14:paraId="5F12369C" w14:textId="08B8C86C" w:rsidR="00565ABE" w:rsidRPr="001D06DF" w:rsidRDefault="00565ABE" w:rsidP="001D06DF">
      <w:pPr>
        <w:pStyle w:val="NormalWeb"/>
        <w:numPr>
          <w:ilvl w:val="0"/>
          <w:numId w:val="28"/>
        </w:numPr>
        <w:spacing w:before="0" w:beforeAutospacing="0" w:after="0" w:afterAutospacing="0"/>
        <w:jc w:val="both"/>
        <w:rPr>
          <w:sz w:val="20"/>
          <w:szCs w:val="20"/>
        </w:rPr>
      </w:pPr>
      <w:r w:rsidRPr="001D06DF">
        <w:rPr>
          <w:sz w:val="20"/>
          <w:szCs w:val="20"/>
        </w:rPr>
        <w:t xml:space="preserve">Maximum contractual amount has been increased </w:t>
      </w:r>
      <w:r w:rsidR="00FE24B7">
        <w:rPr>
          <w:sz w:val="20"/>
          <w:szCs w:val="20"/>
        </w:rPr>
        <w:t>from USD Nineteen Thousand Eight Hundred ($19,800) to</w:t>
      </w:r>
      <w:r w:rsidRPr="001D06DF">
        <w:rPr>
          <w:sz w:val="20"/>
          <w:szCs w:val="20"/>
        </w:rPr>
        <w:t xml:space="preserve"> </w:t>
      </w:r>
      <w:r w:rsidR="001D06DF" w:rsidRPr="001D06DF">
        <w:rPr>
          <w:sz w:val="20"/>
          <w:szCs w:val="20"/>
        </w:rPr>
        <w:t xml:space="preserve">USD </w:t>
      </w:r>
      <w:proofErr w:type="gramStart"/>
      <w:r w:rsidR="001D06DF" w:rsidRPr="001D06DF">
        <w:rPr>
          <w:sz w:val="20"/>
          <w:szCs w:val="20"/>
        </w:rPr>
        <w:t>Thirty Two</w:t>
      </w:r>
      <w:proofErr w:type="gramEnd"/>
      <w:r w:rsidR="001D06DF" w:rsidRPr="001D06DF">
        <w:rPr>
          <w:sz w:val="20"/>
          <w:szCs w:val="20"/>
        </w:rPr>
        <w:t xml:space="preserve"> Thousand Three Hundred (</w:t>
      </w:r>
      <w:r w:rsidRPr="001D06DF">
        <w:rPr>
          <w:sz w:val="20"/>
          <w:szCs w:val="20"/>
        </w:rPr>
        <w:t>$</w:t>
      </w:r>
      <w:r w:rsidR="001D06DF" w:rsidRPr="001D06DF">
        <w:rPr>
          <w:sz w:val="20"/>
          <w:szCs w:val="20"/>
        </w:rPr>
        <w:t>32,300)</w:t>
      </w:r>
    </w:p>
    <w:p w14:paraId="077D18D1" w14:textId="1DB7217E" w:rsidR="00565ABE" w:rsidRDefault="00565ABE" w:rsidP="001D06DF">
      <w:pPr>
        <w:pStyle w:val="NormalWeb"/>
        <w:numPr>
          <w:ilvl w:val="0"/>
          <w:numId w:val="28"/>
        </w:numPr>
        <w:spacing w:before="0" w:beforeAutospacing="0" w:after="0" w:afterAutospacing="0"/>
        <w:jc w:val="both"/>
        <w:rPr>
          <w:sz w:val="20"/>
          <w:szCs w:val="20"/>
        </w:rPr>
      </w:pPr>
      <w:r w:rsidRPr="001D06DF">
        <w:rPr>
          <w:sz w:val="20"/>
          <w:szCs w:val="20"/>
        </w:rPr>
        <w:t>New scope of work has been added (see Appendix</w:t>
      </w:r>
      <w:r w:rsidR="001D06DF">
        <w:rPr>
          <w:sz w:val="20"/>
          <w:szCs w:val="20"/>
        </w:rPr>
        <w:t xml:space="preserve"> I)</w:t>
      </w:r>
      <w:r w:rsidRPr="001D06DF">
        <w:rPr>
          <w:sz w:val="20"/>
          <w:szCs w:val="20"/>
        </w:rPr>
        <w:t xml:space="preserve"> </w:t>
      </w:r>
    </w:p>
    <w:p w14:paraId="158CAD00" w14:textId="69525052" w:rsidR="00FE24B7" w:rsidRPr="001D06DF" w:rsidRDefault="00FE24B7" w:rsidP="001D06DF">
      <w:pPr>
        <w:pStyle w:val="NormalWeb"/>
        <w:numPr>
          <w:ilvl w:val="0"/>
          <w:numId w:val="28"/>
        </w:numPr>
        <w:spacing w:before="0" w:beforeAutospacing="0" w:after="0" w:afterAutospacing="0"/>
        <w:jc w:val="both"/>
        <w:rPr>
          <w:sz w:val="20"/>
          <w:szCs w:val="20"/>
        </w:rPr>
      </w:pPr>
      <w:r>
        <w:rPr>
          <w:sz w:val="20"/>
          <w:szCs w:val="20"/>
        </w:rPr>
        <w:t>New deliverables and payment plan has been added (see Appendix II)</w:t>
      </w:r>
    </w:p>
    <w:p w14:paraId="0D5F9471" w14:textId="77777777" w:rsidR="00B11A23" w:rsidRPr="001D06DF" w:rsidRDefault="00B11A23" w:rsidP="001D06DF">
      <w:pPr>
        <w:pStyle w:val="NormalWeb"/>
        <w:spacing w:before="0" w:beforeAutospacing="0" w:after="0" w:afterAutospacing="0"/>
        <w:jc w:val="both"/>
        <w:rPr>
          <w:sz w:val="20"/>
          <w:szCs w:val="20"/>
        </w:rPr>
      </w:pPr>
    </w:p>
    <w:p w14:paraId="48CB742B" w14:textId="6E550C9F" w:rsidR="009E563B" w:rsidRPr="001D06DF" w:rsidRDefault="00B11A23" w:rsidP="001D06DF">
      <w:pPr>
        <w:pStyle w:val="NormalWeb"/>
        <w:spacing w:before="0" w:beforeAutospacing="0" w:after="0" w:afterAutospacing="0"/>
        <w:jc w:val="both"/>
        <w:rPr>
          <w:sz w:val="20"/>
          <w:szCs w:val="20"/>
        </w:rPr>
      </w:pPr>
      <w:r w:rsidRPr="001D06DF">
        <w:rPr>
          <w:sz w:val="20"/>
          <w:szCs w:val="20"/>
        </w:rPr>
        <w:t xml:space="preserve">All other terms and conditions of the original subcontract and related amendments remain in full force and effect.  </w:t>
      </w:r>
      <w:r w:rsidR="00F9223D" w:rsidRPr="001D06DF">
        <w:rPr>
          <w:color w:val="000000"/>
          <w:sz w:val="20"/>
          <w:szCs w:val="20"/>
        </w:rPr>
        <w:t>The contract amendment</w:t>
      </w:r>
      <w:r w:rsidR="008D1F7F" w:rsidRPr="001D06DF">
        <w:rPr>
          <w:sz w:val="20"/>
          <w:szCs w:val="20"/>
        </w:rPr>
        <w:t xml:space="preserve"> shall be effective once duly signed and authorized by both parties.  The Subcontractor must sign below and initial each page of THIS AGREEMENT as concurrence with the terms and conditions specified here-in.</w:t>
      </w:r>
    </w:p>
    <w:p w14:paraId="62430A80" w14:textId="40F6ADF0" w:rsidR="005B21AB" w:rsidRPr="001D06DF" w:rsidRDefault="005B21AB" w:rsidP="001D06DF">
      <w:pPr>
        <w:jc w:val="both"/>
        <w:rPr>
          <w:snapToGrid w:val="0"/>
          <w:sz w:val="20"/>
          <w:szCs w:val="20"/>
        </w:rPr>
      </w:pPr>
    </w:p>
    <w:p w14:paraId="527B9712" w14:textId="77777777" w:rsidR="005B21AB" w:rsidRPr="001D06DF" w:rsidRDefault="005B21AB" w:rsidP="001D06DF">
      <w:pPr>
        <w:jc w:val="both"/>
        <w:rPr>
          <w:snapToGrid w:val="0"/>
          <w:sz w:val="20"/>
          <w:szCs w:val="20"/>
        </w:rPr>
      </w:pPr>
    </w:p>
    <w:p w14:paraId="720E3484" w14:textId="2601B227" w:rsidR="00B11A23" w:rsidRPr="001D06DF" w:rsidRDefault="00B11A23" w:rsidP="001D06DF">
      <w:pPr>
        <w:jc w:val="both"/>
        <w:rPr>
          <w:snapToGrid w:val="0"/>
          <w:sz w:val="20"/>
          <w:szCs w:val="20"/>
        </w:rPr>
      </w:pPr>
    </w:p>
    <w:p w14:paraId="2A1C58DD" w14:textId="77777777" w:rsidR="00B11A23" w:rsidRPr="001D06DF" w:rsidRDefault="00B11A23" w:rsidP="001D06DF">
      <w:pPr>
        <w:jc w:val="both"/>
        <w:rPr>
          <w:snapToGrid w:val="0"/>
          <w:sz w:val="20"/>
          <w:szCs w:val="20"/>
        </w:rPr>
      </w:pPr>
    </w:p>
    <w:tbl>
      <w:tblPr>
        <w:tblW w:w="9270" w:type="dxa"/>
        <w:tblInd w:w="180" w:type="dxa"/>
        <w:tblLayout w:type="fixed"/>
        <w:tblLook w:val="0000" w:firstRow="0" w:lastRow="0" w:firstColumn="0" w:lastColumn="0" w:noHBand="0" w:noVBand="0"/>
      </w:tblPr>
      <w:tblGrid>
        <w:gridCol w:w="4410"/>
        <w:gridCol w:w="540"/>
        <w:gridCol w:w="4320"/>
      </w:tblGrid>
      <w:tr w:rsidR="008D1F7F" w:rsidRPr="001D06DF" w14:paraId="1C8B015C" w14:textId="77777777" w:rsidTr="00010032">
        <w:trPr>
          <w:trHeight w:val="541"/>
        </w:trPr>
        <w:tc>
          <w:tcPr>
            <w:tcW w:w="4410" w:type="dxa"/>
          </w:tcPr>
          <w:p w14:paraId="295C45A2" w14:textId="77777777" w:rsidR="008D1F7F" w:rsidRPr="001D06DF" w:rsidRDefault="008D1F7F" w:rsidP="001D06DF">
            <w:pPr>
              <w:pBdr>
                <w:bottom w:val="single" w:sz="12" w:space="1" w:color="auto"/>
              </w:pBdr>
              <w:jc w:val="both"/>
              <w:rPr>
                <w:b/>
                <w:sz w:val="20"/>
                <w:szCs w:val="20"/>
              </w:rPr>
            </w:pPr>
          </w:p>
          <w:p w14:paraId="53E8130B" w14:textId="77777777" w:rsidR="008D1F7F" w:rsidRPr="001D06DF" w:rsidRDefault="008D1F7F" w:rsidP="001D06DF">
            <w:pPr>
              <w:jc w:val="both"/>
              <w:rPr>
                <w:sz w:val="20"/>
                <w:szCs w:val="20"/>
              </w:rPr>
            </w:pPr>
            <w:r w:rsidRPr="001D06DF">
              <w:rPr>
                <w:b/>
                <w:sz w:val="20"/>
                <w:szCs w:val="20"/>
              </w:rPr>
              <w:t xml:space="preserve">Professor Souleymane </w:t>
            </w:r>
            <w:proofErr w:type="spellStart"/>
            <w:r w:rsidRPr="001D06DF">
              <w:rPr>
                <w:b/>
                <w:sz w:val="20"/>
                <w:szCs w:val="20"/>
              </w:rPr>
              <w:t>Mboup</w:t>
            </w:r>
            <w:proofErr w:type="spellEnd"/>
            <w:r w:rsidRPr="001D06DF">
              <w:rPr>
                <w:b/>
                <w:sz w:val="20"/>
                <w:szCs w:val="20"/>
              </w:rPr>
              <w:t xml:space="preserve"> </w:t>
            </w:r>
          </w:p>
        </w:tc>
        <w:tc>
          <w:tcPr>
            <w:tcW w:w="540" w:type="dxa"/>
          </w:tcPr>
          <w:p w14:paraId="092F79DF" w14:textId="77777777" w:rsidR="008D1F7F" w:rsidRPr="001D06DF" w:rsidRDefault="008D1F7F" w:rsidP="001D06DF">
            <w:pPr>
              <w:jc w:val="both"/>
              <w:rPr>
                <w:sz w:val="20"/>
                <w:szCs w:val="20"/>
                <w:u w:val="single"/>
              </w:rPr>
            </w:pPr>
          </w:p>
        </w:tc>
        <w:tc>
          <w:tcPr>
            <w:tcW w:w="4320" w:type="dxa"/>
          </w:tcPr>
          <w:p w14:paraId="7D631090" w14:textId="77777777" w:rsidR="008D1F7F" w:rsidRPr="001D06DF" w:rsidRDefault="008D1F7F" w:rsidP="001D06DF">
            <w:pPr>
              <w:pBdr>
                <w:bottom w:val="single" w:sz="12" w:space="1" w:color="auto"/>
              </w:pBdr>
              <w:rPr>
                <w:b/>
                <w:color w:val="000000"/>
                <w:sz w:val="20"/>
                <w:szCs w:val="20"/>
              </w:rPr>
            </w:pPr>
          </w:p>
          <w:p w14:paraId="5C7F5920" w14:textId="3EE8AD28" w:rsidR="00783C75" w:rsidRPr="001D06DF" w:rsidRDefault="001D06DF" w:rsidP="001D06DF">
            <w:pPr>
              <w:rPr>
                <w:b/>
                <w:color w:val="000000"/>
                <w:sz w:val="20"/>
                <w:szCs w:val="20"/>
              </w:rPr>
            </w:pPr>
            <w:r w:rsidRPr="004B7DAE">
              <w:rPr>
                <w:b/>
                <w:sz w:val="20"/>
                <w:szCs w:val="20"/>
              </w:rPr>
              <w:t>Travis Sondgerat</w:t>
            </w:r>
            <w:r w:rsidRPr="001D06DF">
              <w:rPr>
                <w:b/>
                <w:sz w:val="20"/>
                <w:szCs w:val="20"/>
              </w:rPr>
              <w:t>h</w:t>
            </w:r>
          </w:p>
        </w:tc>
      </w:tr>
      <w:tr w:rsidR="008D1F7F" w:rsidRPr="001D06DF" w14:paraId="3EB68899" w14:textId="77777777" w:rsidTr="005832FC">
        <w:tc>
          <w:tcPr>
            <w:tcW w:w="4410" w:type="dxa"/>
          </w:tcPr>
          <w:p w14:paraId="6DF6E509" w14:textId="2AEB6B80" w:rsidR="00B11A23" w:rsidRPr="001D06DF" w:rsidRDefault="008D1F7F" w:rsidP="001D06DF">
            <w:pPr>
              <w:jc w:val="both"/>
              <w:rPr>
                <w:sz w:val="20"/>
                <w:szCs w:val="20"/>
              </w:rPr>
            </w:pPr>
            <w:r w:rsidRPr="001D06DF">
              <w:rPr>
                <w:sz w:val="20"/>
                <w:szCs w:val="20"/>
              </w:rPr>
              <w:t>Principal Investig</w:t>
            </w:r>
            <w:r w:rsidR="00835F27" w:rsidRPr="001D06DF">
              <w:rPr>
                <w:sz w:val="20"/>
                <w:szCs w:val="20"/>
              </w:rPr>
              <w:t>at</w:t>
            </w:r>
            <w:r w:rsidRPr="001D06DF">
              <w:rPr>
                <w:sz w:val="20"/>
                <w:szCs w:val="20"/>
              </w:rPr>
              <w:t>or, Director, IRESSEF/CADU</w:t>
            </w:r>
          </w:p>
          <w:p w14:paraId="055CE4FD" w14:textId="77777777" w:rsidR="00B11A23" w:rsidRPr="001D06DF" w:rsidRDefault="00B11A23" w:rsidP="001D06DF">
            <w:pPr>
              <w:pBdr>
                <w:bottom w:val="single" w:sz="12" w:space="1" w:color="auto"/>
              </w:pBdr>
              <w:jc w:val="both"/>
              <w:rPr>
                <w:sz w:val="20"/>
                <w:szCs w:val="20"/>
              </w:rPr>
            </w:pPr>
          </w:p>
          <w:p w14:paraId="330763ED" w14:textId="77777777" w:rsidR="003E2A3B" w:rsidRPr="001D06DF" w:rsidRDefault="003E2A3B" w:rsidP="001D06DF">
            <w:pPr>
              <w:pBdr>
                <w:bottom w:val="single" w:sz="12" w:space="1" w:color="auto"/>
              </w:pBdr>
              <w:jc w:val="both"/>
              <w:rPr>
                <w:sz w:val="20"/>
                <w:szCs w:val="20"/>
              </w:rPr>
            </w:pPr>
          </w:p>
          <w:p w14:paraId="39AFD07E" w14:textId="77777777" w:rsidR="009E563B" w:rsidRPr="001D06DF" w:rsidRDefault="009E563B" w:rsidP="001D06DF">
            <w:pPr>
              <w:pBdr>
                <w:bottom w:val="single" w:sz="12" w:space="1" w:color="auto"/>
              </w:pBdr>
              <w:jc w:val="both"/>
              <w:rPr>
                <w:sz w:val="20"/>
                <w:szCs w:val="20"/>
              </w:rPr>
            </w:pPr>
          </w:p>
          <w:p w14:paraId="102E3C3B" w14:textId="77777777" w:rsidR="008D1F7F" w:rsidRPr="001D06DF" w:rsidRDefault="008D1F7F" w:rsidP="001D06DF">
            <w:pPr>
              <w:jc w:val="both"/>
              <w:rPr>
                <w:b/>
                <w:sz w:val="20"/>
                <w:szCs w:val="20"/>
              </w:rPr>
            </w:pPr>
            <w:r w:rsidRPr="001D06DF">
              <w:rPr>
                <w:b/>
                <w:sz w:val="20"/>
                <w:szCs w:val="20"/>
              </w:rPr>
              <w:t>Date</w:t>
            </w:r>
          </w:p>
          <w:p w14:paraId="58C956D5" w14:textId="77777777" w:rsidR="008D1F7F" w:rsidRPr="001D06DF" w:rsidRDefault="008D1F7F" w:rsidP="001D06DF">
            <w:pPr>
              <w:jc w:val="both"/>
              <w:rPr>
                <w:sz w:val="20"/>
                <w:szCs w:val="20"/>
              </w:rPr>
            </w:pPr>
          </w:p>
        </w:tc>
        <w:tc>
          <w:tcPr>
            <w:tcW w:w="540" w:type="dxa"/>
          </w:tcPr>
          <w:p w14:paraId="3F151A72" w14:textId="77777777" w:rsidR="008D1F7F" w:rsidRPr="001D06DF" w:rsidRDefault="008D1F7F" w:rsidP="001D06DF">
            <w:pPr>
              <w:jc w:val="both"/>
              <w:rPr>
                <w:sz w:val="20"/>
                <w:szCs w:val="20"/>
              </w:rPr>
            </w:pPr>
          </w:p>
        </w:tc>
        <w:tc>
          <w:tcPr>
            <w:tcW w:w="4320" w:type="dxa"/>
          </w:tcPr>
          <w:p w14:paraId="0760DBCF" w14:textId="7F47B112" w:rsidR="003E2A3B" w:rsidRPr="001D06DF" w:rsidRDefault="001D06DF" w:rsidP="001D06DF">
            <w:pPr>
              <w:pBdr>
                <w:bottom w:val="single" w:sz="12" w:space="1" w:color="auto"/>
              </w:pBdr>
              <w:jc w:val="both"/>
              <w:rPr>
                <w:sz w:val="20"/>
                <w:szCs w:val="20"/>
              </w:rPr>
            </w:pPr>
            <w:r>
              <w:rPr>
                <w:sz w:val="20"/>
                <w:szCs w:val="20"/>
              </w:rPr>
              <w:t>Consultant</w:t>
            </w:r>
          </w:p>
          <w:p w14:paraId="6388F1BC" w14:textId="17AE9935" w:rsidR="00B11A23" w:rsidRPr="001D06DF" w:rsidRDefault="00B11A23" w:rsidP="001D06DF">
            <w:pPr>
              <w:pBdr>
                <w:bottom w:val="single" w:sz="12" w:space="1" w:color="auto"/>
              </w:pBdr>
              <w:jc w:val="both"/>
              <w:rPr>
                <w:sz w:val="20"/>
                <w:szCs w:val="20"/>
              </w:rPr>
            </w:pPr>
          </w:p>
          <w:p w14:paraId="20384CEA" w14:textId="77777777" w:rsidR="00B11A23" w:rsidRPr="001D06DF" w:rsidRDefault="00B11A23" w:rsidP="001D06DF">
            <w:pPr>
              <w:pBdr>
                <w:bottom w:val="single" w:sz="12" w:space="1" w:color="auto"/>
              </w:pBdr>
              <w:jc w:val="both"/>
              <w:rPr>
                <w:sz w:val="20"/>
                <w:szCs w:val="20"/>
              </w:rPr>
            </w:pPr>
          </w:p>
          <w:p w14:paraId="72527FDA" w14:textId="77777777" w:rsidR="009E563B" w:rsidRPr="001D06DF" w:rsidRDefault="009E563B" w:rsidP="001D06DF">
            <w:pPr>
              <w:pBdr>
                <w:bottom w:val="single" w:sz="12" w:space="1" w:color="auto"/>
              </w:pBdr>
              <w:jc w:val="both"/>
              <w:rPr>
                <w:sz w:val="20"/>
                <w:szCs w:val="20"/>
              </w:rPr>
            </w:pPr>
          </w:p>
          <w:p w14:paraId="461214D8" w14:textId="77777777" w:rsidR="008D1F7F" w:rsidRPr="001D06DF" w:rsidRDefault="008D1F7F" w:rsidP="001D06DF">
            <w:pPr>
              <w:jc w:val="both"/>
              <w:rPr>
                <w:b/>
                <w:sz w:val="20"/>
                <w:szCs w:val="20"/>
              </w:rPr>
            </w:pPr>
            <w:r w:rsidRPr="001D06DF">
              <w:rPr>
                <w:b/>
                <w:sz w:val="20"/>
                <w:szCs w:val="20"/>
              </w:rPr>
              <w:t>Date</w:t>
            </w:r>
          </w:p>
        </w:tc>
      </w:tr>
    </w:tbl>
    <w:p w14:paraId="0A5D897C" w14:textId="4FD2124B" w:rsidR="00881C96" w:rsidRPr="001D06DF" w:rsidRDefault="00881C96" w:rsidP="001D06DF">
      <w:pPr>
        <w:pStyle w:val="Heading1"/>
        <w:numPr>
          <w:ilvl w:val="0"/>
          <w:numId w:val="0"/>
        </w:numPr>
        <w:jc w:val="center"/>
        <w:rPr>
          <w:rFonts w:ascii="Times New Roman" w:hAnsi="Times New Roman" w:cs="Times New Roman"/>
          <w:sz w:val="20"/>
          <w:lang w:eastAsia="ko-KR"/>
        </w:rPr>
      </w:pPr>
    </w:p>
    <w:p w14:paraId="2B6BCD49" w14:textId="49149BB1" w:rsidR="009021F6" w:rsidRPr="001D06DF" w:rsidRDefault="009021F6" w:rsidP="001D06DF">
      <w:pPr>
        <w:jc w:val="both"/>
        <w:rPr>
          <w:i/>
          <w:sz w:val="20"/>
          <w:szCs w:val="20"/>
          <w:lang w:eastAsia="ko-KR"/>
        </w:rPr>
      </w:pPr>
    </w:p>
    <w:p w14:paraId="3380834A" w14:textId="138BBF25" w:rsidR="00783C75" w:rsidRPr="001D06DF" w:rsidRDefault="00B64ED8" w:rsidP="001D06DF">
      <w:pPr>
        <w:widowControl w:val="0"/>
        <w:autoSpaceDE w:val="0"/>
        <w:autoSpaceDN w:val="0"/>
        <w:rPr>
          <w:sz w:val="20"/>
          <w:szCs w:val="20"/>
        </w:rPr>
      </w:pPr>
      <w:r w:rsidRPr="001D06DF">
        <w:rPr>
          <w:sz w:val="20"/>
          <w:szCs w:val="20"/>
        </w:rPr>
        <w:t xml:space="preserve"> </w:t>
      </w:r>
    </w:p>
    <w:p w14:paraId="5E77639C" w14:textId="77777777" w:rsidR="00565ABE" w:rsidRPr="001D06DF" w:rsidRDefault="00565ABE" w:rsidP="001D06DF">
      <w:pPr>
        <w:widowControl w:val="0"/>
        <w:autoSpaceDE w:val="0"/>
        <w:autoSpaceDN w:val="0"/>
        <w:rPr>
          <w:sz w:val="20"/>
          <w:szCs w:val="20"/>
        </w:rPr>
      </w:pPr>
    </w:p>
    <w:p w14:paraId="253531D0" w14:textId="77777777" w:rsidR="00565ABE" w:rsidRPr="001D06DF" w:rsidRDefault="00565ABE" w:rsidP="001D06DF">
      <w:pPr>
        <w:widowControl w:val="0"/>
        <w:autoSpaceDE w:val="0"/>
        <w:autoSpaceDN w:val="0"/>
        <w:rPr>
          <w:sz w:val="20"/>
          <w:szCs w:val="20"/>
        </w:rPr>
      </w:pPr>
    </w:p>
    <w:p w14:paraId="04C4BFC0" w14:textId="77777777" w:rsidR="00565ABE" w:rsidRPr="001D06DF" w:rsidRDefault="00565ABE" w:rsidP="001D06DF">
      <w:pPr>
        <w:widowControl w:val="0"/>
        <w:autoSpaceDE w:val="0"/>
        <w:autoSpaceDN w:val="0"/>
        <w:rPr>
          <w:sz w:val="20"/>
          <w:szCs w:val="20"/>
        </w:rPr>
      </w:pPr>
    </w:p>
    <w:p w14:paraId="3553039F" w14:textId="77777777" w:rsidR="001D06DF" w:rsidRDefault="001D06DF" w:rsidP="001D06DF">
      <w:pPr>
        <w:jc w:val="center"/>
        <w:rPr>
          <w:sz w:val="20"/>
          <w:szCs w:val="20"/>
          <w:u w:val="single"/>
        </w:rPr>
        <w:sectPr w:rsidR="001D06DF" w:rsidSect="00501844">
          <w:footerReference w:type="default" r:id="rId12"/>
          <w:headerReference w:type="first" r:id="rId13"/>
          <w:pgSz w:w="12240" w:h="15840"/>
          <w:pgMar w:top="872" w:right="1440" w:bottom="802" w:left="1440" w:header="720" w:footer="35" w:gutter="0"/>
          <w:cols w:space="720"/>
          <w:docGrid w:linePitch="326"/>
        </w:sectPr>
      </w:pPr>
    </w:p>
    <w:p w14:paraId="29B68F80" w14:textId="39B6CFEA" w:rsidR="00565ABE" w:rsidRPr="00010032" w:rsidRDefault="00565ABE" w:rsidP="00010032">
      <w:pPr>
        <w:jc w:val="center"/>
        <w:rPr>
          <w:b/>
          <w:sz w:val="20"/>
          <w:szCs w:val="20"/>
          <w:u w:val="single"/>
        </w:rPr>
      </w:pPr>
      <w:r w:rsidRPr="00010032">
        <w:rPr>
          <w:b/>
          <w:sz w:val="20"/>
          <w:szCs w:val="20"/>
          <w:u w:val="single"/>
        </w:rPr>
        <w:lastRenderedPageBreak/>
        <w:t>Appendix I</w:t>
      </w:r>
    </w:p>
    <w:p w14:paraId="588A9E17" w14:textId="77777777" w:rsidR="00565ABE" w:rsidRPr="001D06DF" w:rsidRDefault="00565ABE" w:rsidP="001D06DF">
      <w:pPr>
        <w:rPr>
          <w:sz w:val="20"/>
          <w:szCs w:val="20"/>
          <w:u w:val="single"/>
        </w:rPr>
      </w:pPr>
    </w:p>
    <w:p w14:paraId="1F0FCBF9" w14:textId="00960128" w:rsidR="00565ABE" w:rsidRPr="00FE24B7" w:rsidRDefault="001D06DF" w:rsidP="001D06DF">
      <w:pPr>
        <w:rPr>
          <w:b/>
          <w:sz w:val="20"/>
          <w:szCs w:val="20"/>
          <w:u w:val="single"/>
        </w:rPr>
      </w:pPr>
      <w:r w:rsidRPr="00FE24B7">
        <w:rPr>
          <w:b/>
          <w:sz w:val="20"/>
          <w:szCs w:val="20"/>
          <w:u w:val="single"/>
        </w:rPr>
        <w:t>Additio</w:t>
      </w:r>
      <w:r w:rsidR="00565ABE" w:rsidRPr="00FE24B7">
        <w:rPr>
          <w:b/>
          <w:sz w:val="20"/>
          <w:szCs w:val="20"/>
          <w:u w:val="single"/>
        </w:rPr>
        <w:t>n</w:t>
      </w:r>
      <w:r w:rsidRPr="00FE24B7">
        <w:rPr>
          <w:b/>
          <w:sz w:val="20"/>
          <w:szCs w:val="20"/>
          <w:u w:val="single"/>
        </w:rPr>
        <w:t>a</w:t>
      </w:r>
      <w:r w:rsidR="00565ABE" w:rsidRPr="00FE24B7">
        <w:rPr>
          <w:b/>
          <w:sz w:val="20"/>
          <w:szCs w:val="20"/>
          <w:u w:val="single"/>
        </w:rPr>
        <w:t>l Scope of Work</w:t>
      </w:r>
    </w:p>
    <w:p w14:paraId="15B7056B" w14:textId="2957A1F4" w:rsidR="00FE24B7" w:rsidRDefault="00FE24B7" w:rsidP="001D06DF">
      <w:pPr>
        <w:rPr>
          <w:sz w:val="20"/>
          <w:szCs w:val="20"/>
          <w:u w:val="single"/>
        </w:rPr>
      </w:pPr>
    </w:p>
    <w:p w14:paraId="21ECE8F1" w14:textId="417C1F76" w:rsidR="00FE24B7" w:rsidRPr="00FE24B7" w:rsidRDefault="00FE24B7" w:rsidP="001D06DF">
      <w:pPr>
        <w:rPr>
          <w:i/>
          <w:sz w:val="20"/>
          <w:szCs w:val="20"/>
        </w:rPr>
      </w:pPr>
      <w:r w:rsidRPr="00FE24B7">
        <w:rPr>
          <w:i/>
          <w:sz w:val="20"/>
          <w:szCs w:val="20"/>
        </w:rPr>
        <w:t>In addition to the original contract terms, the following additional activities are here-in made part of this agreement:</w:t>
      </w:r>
    </w:p>
    <w:p w14:paraId="3C10CD20" w14:textId="77777777" w:rsidR="00565ABE" w:rsidRPr="001D06DF" w:rsidRDefault="00565ABE" w:rsidP="001D06DF">
      <w:pPr>
        <w:rPr>
          <w:sz w:val="20"/>
          <w:szCs w:val="20"/>
        </w:rPr>
      </w:pPr>
    </w:p>
    <w:p w14:paraId="6B9A0AE8" w14:textId="3623B559" w:rsidR="00565ABE" w:rsidRPr="001D06DF" w:rsidRDefault="00565ABE" w:rsidP="001D06DF">
      <w:pPr>
        <w:pStyle w:val="ListParagraph"/>
        <w:numPr>
          <w:ilvl w:val="0"/>
          <w:numId w:val="30"/>
        </w:numPr>
        <w:contextualSpacing/>
        <w:rPr>
          <w:b/>
          <w:sz w:val="20"/>
          <w:szCs w:val="20"/>
        </w:rPr>
      </w:pPr>
      <w:r w:rsidRPr="001D06DF">
        <w:rPr>
          <w:sz w:val="20"/>
          <w:szCs w:val="20"/>
        </w:rPr>
        <w:t xml:space="preserve">Support the development of Ona surveys to be used to in the field to collect data on newly deployed equipment, as well as to update data on existing equipment already in circulation </w:t>
      </w:r>
      <w:r w:rsidRPr="001D06DF">
        <w:rPr>
          <w:b/>
          <w:sz w:val="20"/>
          <w:szCs w:val="20"/>
        </w:rPr>
        <w:t>(</w:t>
      </w:r>
      <w:del w:id="11" w:author="Travis Sondgerath" w:date="2019-09-04T12:52:00Z">
        <w:r w:rsidRPr="00010032" w:rsidDel="0091364D">
          <w:rPr>
            <w:b/>
            <w:sz w:val="20"/>
            <w:szCs w:val="20"/>
            <w:highlight w:val="yellow"/>
          </w:rPr>
          <w:delText>June or July</w:delText>
        </w:r>
      </w:del>
      <w:ins w:id="12" w:author="Travis Sondgerath" w:date="2019-09-04T12:52:00Z">
        <w:r w:rsidR="0091364D">
          <w:rPr>
            <w:b/>
            <w:sz w:val="20"/>
            <w:szCs w:val="20"/>
            <w:highlight w:val="yellow"/>
          </w:rPr>
          <w:t>September or October</w:t>
        </w:r>
      </w:ins>
      <w:r w:rsidRPr="00010032">
        <w:rPr>
          <w:b/>
          <w:sz w:val="20"/>
          <w:szCs w:val="20"/>
          <w:highlight w:val="yellow"/>
        </w:rPr>
        <w:t xml:space="preserve"> 2019</w:t>
      </w:r>
      <w:r w:rsidRPr="001D06DF">
        <w:rPr>
          <w:b/>
          <w:sz w:val="20"/>
          <w:szCs w:val="20"/>
        </w:rPr>
        <w:t>)</w:t>
      </w:r>
    </w:p>
    <w:p w14:paraId="0FA14EA9" w14:textId="77777777" w:rsidR="00565ABE" w:rsidRPr="001D06DF" w:rsidRDefault="00565ABE" w:rsidP="001D06DF">
      <w:pPr>
        <w:pStyle w:val="ListParagraph"/>
        <w:numPr>
          <w:ilvl w:val="1"/>
          <w:numId w:val="30"/>
        </w:numPr>
        <w:contextualSpacing/>
        <w:rPr>
          <w:b/>
          <w:sz w:val="20"/>
          <w:szCs w:val="20"/>
        </w:rPr>
      </w:pPr>
      <w:r w:rsidRPr="001D06DF">
        <w:rPr>
          <w:sz w:val="20"/>
          <w:szCs w:val="20"/>
        </w:rPr>
        <w:t>Create web forms to collect pertinent equipment data modeled after the web forms developed during the previous contract</w:t>
      </w:r>
    </w:p>
    <w:p w14:paraId="3A535DEC" w14:textId="77777777" w:rsidR="00565ABE" w:rsidRPr="001D06DF" w:rsidRDefault="00565ABE" w:rsidP="001D06DF">
      <w:pPr>
        <w:pStyle w:val="ListParagraph"/>
        <w:numPr>
          <w:ilvl w:val="1"/>
          <w:numId w:val="30"/>
        </w:numPr>
        <w:contextualSpacing/>
        <w:rPr>
          <w:b/>
          <w:sz w:val="20"/>
          <w:szCs w:val="20"/>
        </w:rPr>
      </w:pPr>
      <w:r w:rsidRPr="001D06DF">
        <w:rPr>
          <w:sz w:val="20"/>
          <w:szCs w:val="20"/>
        </w:rPr>
        <w:t>Upload these forms to the IRESSEF Ona account, deploy web forms to Open Data Kit (ODK) Collect for mobile device deployment/collection</w:t>
      </w:r>
    </w:p>
    <w:p w14:paraId="2B46E6E0" w14:textId="77777777" w:rsidR="00565ABE" w:rsidRPr="001D06DF" w:rsidRDefault="00565ABE" w:rsidP="001D06DF">
      <w:pPr>
        <w:pStyle w:val="ListParagraph"/>
        <w:numPr>
          <w:ilvl w:val="1"/>
          <w:numId w:val="30"/>
        </w:numPr>
        <w:contextualSpacing/>
        <w:rPr>
          <w:b/>
          <w:sz w:val="20"/>
          <w:szCs w:val="20"/>
        </w:rPr>
      </w:pPr>
      <w:r w:rsidRPr="001D06DF">
        <w:rPr>
          <w:sz w:val="20"/>
          <w:szCs w:val="20"/>
        </w:rPr>
        <w:t>Verify these data can be extracted from Ona via Application Programming Interface using R</w:t>
      </w:r>
    </w:p>
    <w:p w14:paraId="5A13E56F" w14:textId="0FF9E488" w:rsidR="00565ABE" w:rsidRPr="001D06DF" w:rsidRDefault="00565ABE" w:rsidP="001D06DF">
      <w:pPr>
        <w:pStyle w:val="ListParagraph"/>
        <w:numPr>
          <w:ilvl w:val="1"/>
          <w:numId w:val="30"/>
        </w:numPr>
        <w:contextualSpacing/>
        <w:rPr>
          <w:b/>
          <w:sz w:val="20"/>
          <w:szCs w:val="20"/>
        </w:rPr>
      </w:pPr>
      <w:r w:rsidRPr="001D06DF">
        <w:rPr>
          <w:sz w:val="20"/>
          <w:szCs w:val="20"/>
        </w:rPr>
        <w:t xml:space="preserve">Pilot the data collection tools with in the field </w:t>
      </w:r>
    </w:p>
    <w:p w14:paraId="4855A6CB" w14:textId="77777777" w:rsidR="00565ABE" w:rsidRPr="001D06DF" w:rsidRDefault="00565ABE" w:rsidP="001D06DF">
      <w:pPr>
        <w:pStyle w:val="ListParagraph"/>
        <w:numPr>
          <w:ilvl w:val="1"/>
          <w:numId w:val="30"/>
        </w:numPr>
        <w:contextualSpacing/>
        <w:rPr>
          <w:b/>
          <w:sz w:val="20"/>
          <w:szCs w:val="20"/>
        </w:rPr>
      </w:pPr>
      <w:r w:rsidRPr="001D06DF">
        <w:rPr>
          <w:sz w:val="20"/>
          <w:szCs w:val="20"/>
        </w:rPr>
        <w:t>Provide summary report of initial submissions using in-country data</w:t>
      </w:r>
    </w:p>
    <w:p w14:paraId="18ECA0ED" w14:textId="77777777" w:rsidR="00565ABE" w:rsidRPr="001D06DF" w:rsidRDefault="00565ABE" w:rsidP="001D06DF">
      <w:pPr>
        <w:pStyle w:val="ListParagraph"/>
        <w:numPr>
          <w:ilvl w:val="0"/>
          <w:numId w:val="30"/>
        </w:numPr>
        <w:contextualSpacing/>
        <w:rPr>
          <w:b/>
          <w:sz w:val="20"/>
          <w:szCs w:val="20"/>
        </w:rPr>
      </w:pPr>
      <w:r w:rsidRPr="001D06DF">
        <w:rPr>
          <w:sz w:val="20"/>
          <w:szCs w:val="20"/>
        </w:rPr>
        <w:t>Coordinate with PAC members on IT and field-related issues related to identifying the best systems, processes and tools</w:t>
      </w:r>
    </w:p>
    <w:p w14:paraId="48E65C25" w14:textId="4443382B" w:rsidR="00565ABE" w:rsidRPr="001D06DF" w:rsidRDefault="00565ABE" w:rsidP="001D06DF">
      <w:pPr>
        <w:pStyle w:val="ListParagraph"/>
        <w:numPr>
          <w:ilvl w:val="1"/>
          <w:numId w:val="30"/>
        </w:numPr>
        <w:contextualSpacing/>
        <w:rPr>
          <w:sz w:val="20"/>
          <w:szCs w:val="20"/>
        </w:rPr>
      </w:pPr>
      <w:r w:rsidRPr="001D06DF">
        <w:rPr>
          <w:sz w:val="20"/>
          <w:szCs w:val="20"/>
        </w:rPr>
        <w:t>Lead weekly</w:t>
      </w:r>
      <w:ins w:id="13" w:author="Travis Sondgerath" w:date="2019-09-04T12:54:00Z">
        <w:r w:rsidR="00156BE8">
          <w:rPr>
            <w:sz w:val="20"/>
            <w:szCs w:val="20"/>
          </w:rPr>
          <w:t xml:space="preserve"> or bi-weekly</w:t>
        </w:r>
      </w:ins>
      <w:r w:rsidRPr="001D06DF">
        <w:rPr>
          <w:sz w:val="20"/>
          <w:szCs w:val="20"/>
        </w:rPr>
        <w:t xml:space="preserve"> meetings and IT Task Force conference calls (to be scheduled in coordination with the PAC project management team)</w:t>
      </w:r>
    </w:p>
    <w:p w14:paraId="4869CC2F" w14:textId="77777777" w:rsidR="00565ABE" w:rsidRPr="001D06DF" w:rsidRDefault="00565ABE" w:rsidP="001D06DF">
      <w:pPr>
        <w:pStyle w:val="ListParagraph"/>
        <w:numPr>
          <w:ilvl w:val="1"/>
          <w:numId w:val="30"/>
        </w:numPr>
        <w:contextualSpacing/>
        <w:rPr>
          <w:sz w:val="20"/>
          <w:szCs w:val="20"/>
        </w:rPr>
      </w:pPr>
      <w:r w:rsidRPr="001D06DF">
        <w:rPr>
          <w:sz w:val="20"/>
          <w:szCs w:val="20"/>
        </w:rPr>
        <w:t xml:space="preserve">Develop technical outline for expected work products </w:t>
      </w:r>
      <w:r w:rsidRPr="001D06DF">
        <w:rPr>
          <w:b/>
          <w:sz w:val="20"/>
          <w:szCs w:val="20"/>
        </w:rPr>
        <w:t>(June or July 2019)</w:t>
      </w:r>
    </w:p>
    <w:p w14:paraId="1DCB11A0" w14:textId="77777777" w:rsidR="00565ABE" w:rsidRPr="001D06DF" w:rsidRDefault="00565ABE" w:rsidP="001D06DF">
      <w:pPr>
        <w:pStyle w:val="ListParagraph"/>
        <w:numPr>
          <w:ilvl w:val="0"/>
          <w:numId w:val="30"/>
        </w:numPr>
        <w:contextualSpacing/>
        <w:rPr>
          <w:b/>
          <w:sz w:val="20"/>
          <w:szCs w:val="20"/>
        </w:rPr>
      </w:pPr>
      <w:r w:rsidRPr="001D06DF">
        <w:rPr>
          <w:sz w:val="20"/>
          <w:szCs w:val="20"/>
        </w:rPr>
        <w:t xml:space="preserve">Support the deployment of an IRESSEF administered reporting platform </w:t>
      </w:r>
    </w:p>
    <w:p w14:paraId="126FE5D8" w14:textId="77777777" w:rsidR="00565ABE" w:rsidRPr="001D06DF" w:rsidRDefault="00565ABE" w:rsidP="001D06DF">
      <w:pPr>
        <w:pStyle w:val="ListParagraph"/>
        <w:numPr>
          <w:ilvl w:val="1"/>
          <w:numId w:val="30"/>
        </w:numPr>
        <w:contextualSpacing/>
        <w:rPr>
          <w:b/>
          <w:sz w:val="20"/>
          <w:szCs w:val="20"/>
        </w:rPr>
      </w:pPr>
      <w:r w:rsidRPr="001D06DF">
        <w:rPr>
          <w:sz w:val="20"/>
          <w:szCs w:val="20"/>
        </w:rPr>
        <w:t>Deploy an RStudio Connect Server instance on Amazon Web Services</w:t>
      </w:r>
    </w:p>
    <w:p w14:paraId="69D14437" w14:textId="77777777" w:rsidR="00565ABE" w:rsidRPr="001D06DF" w:rsidRDefault="00565ABE" w:rsidP="001D06DF">
      <w:pPr>
        <w:pStyle w:val="ListParagraph"/>
        <w:numPr>
          <w:ilvl w:val="1"/>
          <w:numId w:val="30"/>
        </w:numPr>
        <w:contextualSpacing/>
        <w:rPr>
          <w:b/>
          <w:sz w:val="20"/>
          <w:szCs w:val="20"/>
        </w:rPr>
      </w:pPr>
      <w:r w:rsidRPr="001D06DF">
        <w:rPr>
          <w:sz w:val="20"/>
          <w:szCs w:val="20"/>
        </w:rPr>
        <w:t xml:space="preserve">Coordinate any calls as necessary with </w:t>
      </w:r>
      <w:proofErr w:type="spellStart"/>
      <w:r w:rsidRPr="001D06DF">
        <w:rPr>
          <w:sz w:val="20"/>
          <w:szCs w:val="20"/>
        </w:rPr>
        <w:t>RSutio</w:t>
      </w:r>
      <w:proofErr w:type="spellEnd"/>
      <w:r w:rsidRPr="001D06DF">
        <w:rPr>
          <w:sz w:val="20"/>
          <w:szCs w:val="20"/>
        </w:rPr>
        <w:t xml:space="preserve"> Connect customer support</w:t>
      </w:r>
    </w:p>
    <w:p w14:paraId="1C32ED64" w14:textId="24CD724E" w:rsidR="00565ABE" w:rsidRPr="001D06DF" w:rsidRDefault="00565ABE" w:rsidP="001D06DF">
      <w:pPr>
        <w:pStyle w:val="ListParagraph"/>
        <w:numPr>
          <w:ilvl w:val="1"/>
          <w:numId w:val="30"/>
        </w:numPr>
        <w:contextualSpacing/>
        <w:rPr>
          <w:b/>
          <w:sz w:val="20"/>
          <w:szCs w:val="20"/>
        </w:rPr>
      </w:pPr>
      <w:r w:rsidRPr="001D06DF">
        <w:rPr>
          <w:sz w:val="20"/>
          <w:szCs w:val="20"/>
        </w:rPr>
        <w:t>Develop reports to display and describe equipment data as needed. Reports should include (</w:t>
      </w:r>
      <w:del w:id="14" w:author="Travis Sondgerath" w:date="2019-09-04T12:52:00Z">
        <w:r w:rsidRPr="00010032" w:rsidDel="0091364D">
          <w:rPr>
            <w:b/>
            <w:sz w:val="20"/>
            <w:szCs w:val="20"/>
            <w:highlight w:val="yellow"/>
          </w:rPr>
          <w:delText xml:space="preserve">August </w:delText>
        </w:r>
      </w:del>
      <w:ins w:id="15" w:author="Travis Sondgerath" w:date="2019-09-04T12:52:00Z">
        <w:r w:rsidR="0091364D">
          <w:rPr>
            <w:b/>
            <w:sz w:val="20"/>
            <w:szCs w:val="20"/>
            <w:highlight w:val="yellow"/>
          </w:rPr>
          <w:t>November</w:t>
        </w:r>
        <w:r w:rsidR="0091364D" w:rsidRPr="00010032">
          <w:rPr>
            <w:b/>
            <w:sz w:val="20"/>
            <w:szCs w:val="20"/>
            <w:highlight w:val="yellow"/>
          </w:rPr>
          <w:t xml:space="preserve"> </w:t>
        </w:r>
      </w:ins>
      <w:r w:rsidRPr="00010032">
        <w:rPr>
          <w:b/>
          <w:sz w:val="20"/>
          <w:szCs w:val="20"/>
          <w:highlight w:val="yellow"/>
        </w:rPr>
        <w:t>2019</w:t>
      </w:r>
      <w:r w:rsidRPr="001D06DF">
        <w:rPr>
          <w:sz w:val="20"/>
          <w:szCs w:val="20"/>
        </w:rPr>
        <w:t>);</w:t>
      </w:r>
    </w:p>
    <w:p w14:paraId="68C9CF05" w14:textId="77777777" w:rsidR="00565ABE" w:rsidRPr="001D06DF" w:rsidRDefault="00565ABE" w:rsidP="001D06DF">
      <w:pPr>
        <w:pStyle w:val="ListParagraph"/>
        <w:numPr>
          <w:ilvl w:val="2"/>
          <w:numId w:val="30"/>
        </w:numPr>
        <w:contextualSpacing/>
        <w:rPr>
          <w:sz w:val="20"/>
          <w:szCs w:val="20"/>
        </w:rPr>
      </w:pPr>
      <w:r w:rsidRPr="001D06DF">
        <w:rPr>
          <w:sz w:val="20"/>
          <w:szCs w:val="20"/>
        </w:rPr>
        <w:t>Report describing the current state of equipment and which equipment needs attention</w:t>
      </w:r>
    </w:p>
    <w:p w14:paraId="2117EDC7" w14:textId="77777777" w:rsidR="00565ABE" w:rsidRPr="001D06DF" w:rsidRDefault="00565ABE" w:rsidP="001D06DF">
      <w:pPr>
        <w:pStyle w:val="ListParagraph"/>
        <w:numPr>
          <w:ilvl w:val="2"/>
          <w:numId w:val="30"/>
        </w:numPr>
        <w:contextualSpacing/>
        <w:rPr>
          <w:sz w:val="20"/>
          <w:szCs w:val="20"/>
        </w:rPr>
      </w:pPr>
      <w:r w:rsidRPr="001D06DF">
        <w:rPr>
          <w:sz w:val="20"/>
          <w:szCs w:val="20"/>
        </w:rPr>
        <w:t xml:space="preserve">Scorecard describing lapses of equipment care or documentation </w:t>
      </w:r>
    </w:p>
    <w:p w14:paraId="2E09A18B" w14:textId="77777777" w:rsidR="00565ABE" w:rsidRPr="001D06DF" w:rsidRDefault="00565ABE" w:rsidP="001D06DF">
      <w:pPr>
        <w:pStyle w:val="ListParagraph"/>
        <w:numPr>
          <w:ilvl w:val="2"/>
          <w:numId w:val="30"/>
        </w:numPr>
        <w:contextualSpacing/>
        <w:rPr>
          <w:sz w:val="20"/>
          <w:szCs w:val="20"/>
        </w:rPr>
      </w:pPr>
      <w:r w:rsidRPr="001D06DF">
        <w:rPr>
          <w:sz w:val="20"/>
          <w:szCs w:val="20"/>
        </w:rPr>
        <w:t>Drill down reports allowing facility leaders to look at maintenance activities by maintenance engineer or facility</w:t>
      </w:r>
    </w:p>
    <w:p w14:paraId="42871874" w14:textId="77777777" w:rsidR="00565ABE" w:rsidRPr="001D06DF" w:rsidRDefault="00565ABE" w:rsidP="001D06DF">
      <w:pPr>
        <w:pStyle w:val="ListParagraph"/>
        <w:numPr>
          <w:ilvl w:val="2"/>
          <w:numId w:val="30"/>
        </w:numPr>
        <w:contextualSpacing/>
        <w:rPr>
          <w:sz w:val="20"/>
          <w:szCs w:val="20"/>
        </w:rPr>
      </w:pPr>
      <w:r w:rsidRPr="001D06DF">
        <w:rPr>
          <w:sz w:val="20"/>
          <w:szCs w:val="20"/>
        </w:rPr>
        <w:t>Build in functionality to alert users when maintenance activities need to be performed</w:t>
      </w:r>
    </w:p>
    <w:p w14:paraId="53C1F481" w14:textId="77777777" w:rsidR="00565ABE" w:rsidRPr="001D06DF" w:rsidRDefault="00565ABE" w:rsidP="001D06DF">
      <w:pPr>
        <w:pStyle w:val="ListParagraph"/>
        <w:numPr>
          <w:ilvl w:val="0"/>
          <w:numId w:val="30"/>
        </w:numPr>
        <w:contextualSpacing/>
        <w:rPr>
          <w:sz w:val="20"/>
          <w:szCs w:val="20"/>
        </w:rPr>
      </w:pPr>
      <w:r w:rsidRPr="001D06DF">
        <w:rPr>
          <w:sz w:val="20"/>
          <w:szCs w:val="20"/>
        </w:rPr>
        <w:t xml:space="preserve">Develop a final report describing activities </w:t>
      </w:r>
    </w:p>
    <w:p w14:paraId="52CDD4F3" w14:textId="77777777" w:rsidR="00565ABE" w:rsidRPr="001D06DF" w:rsidRDefault="00565ABE" w:rsidP="001D06DF">
      <w:pPr>
        <w:pStyle w:val="ListParagraph"/>
        <w:numPr>
          <w:ilvl w:val="1"/>
          <w:numId w:val="30"/>
        </w:numPr>
        <w:contextualSpacing/>
        <w:rPr>
          <w:sz w:val="20"/>
          <w:szCs w:val="20"/>
        </w:rPr>
      </w:pPr>
      <w:r w:rsidRPr="001D06DF">
        <w:rPr>
          <w:sz w:val="20"/>
          <w:szCs w:val="20"/>
        </w:rPr>
        <w:t xml:space="preserve">Publish final report as well as any technical documentation to GitHub </w:t>
      </w:r>
    </w:p>
    <w:p w14:paraId="3D6F512F" w14:textId="77777777" w:rsidR="00565ABE" w:rsidRPr="001D06DF" w:rsidRDefault="00565ABE" w:rsidP="001D06DF">
      <w:pPr>
        <w:rPr>
          <w:sz w:val="20"/>
          <w:szCs w:val="20"/>
        </w:rPr>
      </w:pPr>
    </w:p>
    <w:p w14:paraId="728A48EB" w14:textId="77777777" w:rsidR="00565ABE" w:rsidRPr="001D06DF" w:rsidRDefault="00565ABE" w:rsidP="001D06DF">
      <w:pPr>
        <w:rPr>
          <w:sz w:val="20"/>
          <w:szCs w:val="20"/>
        </w:rPr>
      </w:pPr>
    </w:p>
    <w:p w14:paraId="3E1C5F33" w14:textId="77777777" w:rsidR="00565ABE" w:rsidRPr="001D06DF" w:rsidRDefault="00565ABE" w:rsidP="001D06DF">
      <w:pPr>
        <w:rPr>
          <w:sz w:val="20"/>
          <w:szCs w:val="20"/>
        </w:rPr>
      </w:pPr>
    </w:p>
    <w:p w14:paraId="617CFCDE" w14:textId="77777777" w:rsidR="00565ABE" w:rsidRPr="001D06DF" w:rsidRDefault="00565ABE" w:rsidP="001D06DF">
      <w:pPr>
        <w:rPr>
          <w:sz w:val="20"/>
          <w:szCs w:val="20"/>
        </w:rPr>
      </w:pPr>
    </w:p>
    <w:p w14:paraId="12FDCC95" w14:textId="77777777" w:rsidR="00565ABE" w:rsidRPr="001D06DF" w:rsidRDefault="00565ABE" w:rsidP="001D06DF">
      <w:pPr>
        <w:rPr>
          <w:sz w:val="20"/>
          <w:szCs w:val="20"/>
        </w:rPr>
      </w:pPr>
    </w:p>
    <w:p w14:paraId="2D9E343D" w14:textId="77777777" w:rsidR="00565ABE" w:rsidRPr="001D06DF" w:rsidRDefault="00565ABE" w:rsidP="001D06DF">
      <w:pPr>
        <w:rPr>
          <w:sz w:val="20"/>
          <w:szCs w:val="20"/>
        </w:rPr>
      </w:pPr>
    </w:p>
    <w:p w14:paraId="2946E646" w14:textId="77777777" w:rsidR="00565ABE" w:rsidRPr="001D06DF" w:rsidRDefault="00565ABE" w:rsidP="001D06DF">
      <w:pPr>
        <w:rPr>
          <w:sz w:val="20"/>
          <w:szCs w:val="20"/>
        </w:rPr>
      </w:pPr>
    </w:p>
    <w:p w14:paraId="1FFCC44D" w14:textId="77777777" w:rsidR="00565ABE" w:rsidRPr="001D06DF" w:rsidRDefault="00565ABE" w:rsidP="001D06DF">
      <w:pPr>
        <w:rPr>
          <w:sz w:val="20"/>
          <w:szCs w:val="20"/>
        </w:rPr>
      </w:pPr>
    </w:p>
    <w:p w14:paraId="3F0392A4" w14:textId="77777777" w:rsidR="00565ABE" w:rsidRPr="001D06DF" w:rsidRDefault="00565ABE" w:rsidP="001D06DF">
      <w:pPr>
        <w:rPr>
          <w:sz w:val="20"/>
          <w:szCs w:val="20"/>
        </w:rPr>
      </w:pPr>
    </w:p>
    <w:p w14:paraId="071D8129" w14:textId="77777777" w:rsidR="00565ABE" w:rsidRPr="001D06DF" w:rsidRDefault="00565ABE" w:rsidP="001D06DF">
      <w:pPr>
        <w:rPr>
          <w:sz w:val="20"/>
          <w:szCs w:val="20"/>
        </w:rPr>
      </w:pPr>
    </w:p>
    <w:p w14:paraId="11F0C4BC" w14:textId="77777777" w:rsidR="00565ABE" w:rsidRPr="001D06DF" w:rsidRDefault="00565ABE" w:rsidP="001D06DF">
      <w:pPr>
        <w:rPr>
          <w:sz w:val="20"/>
          <w:szCs w:val="20"/>
        </w:rPr>
      </w:pPr>
    </w:p>
    <w:p w14:paraId="2BE879A5" w14:textId="77777777" w:rsidR="001D06DF" w:rsidRDefault="001D06DF" w:rsidP="001D06DF">
      <w:pPr>
        <w:jc w:val="center"/>
        <w:rPr>
          <w:b/>
          <w:sz w:val="20"/>
          <w:szCs w:val="20"/>
        </w:rPr>
        <w:sectPr w:rsidR="001D06DF" w:rsidSect="00501844">
          <w:pgSz w:w="12240" w:h="15840"/>
          <w:pgMar w:top="872" w:right="1440" w:bottom="802" w:left="1440" w:header="720" w:footer="35" w:gutter="0"/>
          <w:cols w:space="720"/>
          <w:docGrid w:linePitch="326"/>
        </w:sectPr>
      </w:pPr>
    </w:p>
    <w:p w14:paraId="58DFCF44" w14:textId="09EB88B7" w:rsidR="00565ABE" w:rsidRPr="00010032" w:rsidRDefault="00565ABE" w:rsidP="00010032">
      <w:pPr>
        <w:jc w:val="center"/>
        <w:rPr>
          <w:b/>
          <w:sz w:val="20"/>
          <w:szCs w:val="20"/>
        </w:rPr>
      </w:pPr>
      <w:r w:rsidRPr="00010032">
        <w:rPr>
          <w:b/>
          <w:sz w:val="20"/>
          <w:szCs w:val="20"/>
        </w:rPr>
        <w:lastRenderedPageBreak/>
        <w:t>Appendix II</w:t>
      </w:r>
    </w:p>
    <w:p w14:paraId="540CDDB5" w14:textId="77777777" w:rsidR="00565ABE" w:rsidRPr="00FE24B7" w:rsidRDefault="00565ABE" w:rsidP="001D06DF">
      <w:pPr>
        <w:rPr>
          <w:b/>
          <w:sz w:val="20"/>
          <w:szCs w:val="20"/>
          <w:u w:val="single"/>
        </w:rPr>
      </w:pPr>
    </w:p>
    <w:p w14:paraId="5CB814AC" w14:textId="3EEF5222" w:rsidR="00565ABE" w:rsidRPr="00FE24B7" w:rsidRDefault="00565ABE" w:rsidP="001D06DF">
      <w:pPr>
        <w:rPr>
          <w:b/>
          <w:color w:val="FF0000"/>
          <w:sz w:val="20"/>
          <w:szCs w:val="20"/>
          <w:u w:val="single"/>
        </w:rPr>
      </w:pPr>
      <w:r w:rsidRPr="00FE24B7">
        <w:rPr>
          <w:b/>
          <w:sz w:val="20"/>
          <w:szCs w:val="20"/>
          <w:u w:val="single"/>
        </w:rPr>
        <w:t>Deliverables</w:t>
      </w:r>
      <w:r w:rsidR="00FE24B7" w:rsidRPr="00FE24B7">
        <w:rPr>
          <w:b/>
          <w:sz w:val="20"/>
          <w:szCs w:val="20"/>
          <w:u w:val="single"/>
        </w:rPr>
        <w:t xml:space="preserve"> and Payment Plan</w:t>
      </w:r>
      <w:r w:rsidRPr="00FE24B7">
        <w:rPr>
          <w:b/>
          <w:sz w:val="20"/>
          <w:szCs w:val="20"/>
          <w:u w:val="single"/>
        </w:rPr>
        <w:t xml:space="preserve"> </w:t>
      </w:r>
    </w:p>
    <w:p w14:paraId="1CFDE30D" w14:textId="77777777" w:rsidR="00565ABE" w:rsidRPr="001D06DF" w:rsidRDefault="00565ABE" w:rsidP="001D06DF">
      <w:pPr>
        <w:rPr>
          <w:sz w:val="20"/>
          <w:szCs w:val="20"/>
        </w:rPr>
      </w:pPr>
    </w:p>
    <w:tbl>
      <w:tblPr>
        <w:tblStyle w:val="TableGrid"/>
        <w:tblW w:w="0" w:type="auto"/>
        <w:tblLook w:val="04A0" w:firstRow="1" w:lastRow="0" w:firstColumn="1" w:lastColumn="0" w:noHBand="0" w:noVBand="1"/>
      </w:tblPr>
      <w:tblGrid>
        <w:gridCol w:w="4675"/>
        <w:gridCol w:w="4675"/>
      </w:tblGrid>
      <w:tr w:rsidR="00565ABE" w:rsidRPr="001D06DF" w14:paraId="1DDB35C7" w14:textId="77777777" w:rsidTr="004B7DAE">
        <w:tc>
          <w:tcPr>
            <w:tcW w:w="4675" w:type="dxa"/>
          </w:tcPr>
          <w:p w14:paraId="52FC3806" w14:textId="77777777" w:rsidR="00565ABE" w:rsidRPr="001D06DF" w:rsidRDefault="00565ABE" w:rsidP="001D06DF">
            <w:pPr>
              <w:rPr>
                <w:b/>
                <w:sz w:val="20"/>
                <w:szCs w:val="20"/>
              </w:rPr>
            </w:pPr>
            <w:r w:rsidRPr="001D06DF">
              <w:rPr>
                <w:b/>
                <w:sz w:val="20"/>
                <w:szCs w:val="20"/>
              </w:rPr>
              <w:t>Deliverables</w:t>
            </w:r>
          </w:p>
        </w:tc>
        <w:tc>
          <w:tcPr>
            <w:tcW w:w="4675" w:type="dxa"/>
          </w:tcPr>
          <w:p w14:paraId="30FE10E7" w14:textId="77777777" w:rsidR="00565ABE" w:rsidRPr="001D06DF" w:rsidRDefault="00565ABE" w:rsidP="001D06DF">
            <w:pPr>
              <w:rPr>
                <w:b/>
                <w:sz w:val="20"/>
                <w:szCs w:val="20"/>
              </w:rPr>
            </w:pPr>
            <w:r w:rsidRPr="001D06DF">
              <w:rPr>
                <w:b/>
                <w:sz w:val="20"/>
                <w:szCs w:val="20"/>
              </w:rPr>
              <w:t>Invoices and Payments</w:t>
            </w:r>
          </w:p>
        </w:tc>
      </w:tr>
      <w:tr w:rsidR="00565ABE" w:rsidRPr="001D06DF" w14:paraId="402CD553" w14:textId="77777777" w:rsidTr="004B7DAE">
        <w:tc>
          <w:tcPr>
            <w:tcW w:w="4675" w:type="dxa"/>
          </w:tcPr>
          <w:p w14:paraId="7DAACE2F" w14:textId="1B3C9B87" w:rsidR="00565ABE" w:rsidRPr="001D06DF" w:rsidRDefault="00565ABE" w:rsidP="001D06DF">
            <w:pPr>
              <w:rPr>
                <w:sz w:val="20"/>
                <w:szCs w:val="20"/>
              </w:rPr>
            </w:pPr>
            <w:del w:id="16" w:author="Travis Sondgerath" w:date="2019-09-04T12:42:00Z">
              <w:r w:rsidRPr="001D06DF" w:rsidDel="005A509A">
                <w:rPr>
                  <w:sz w:val="20"/>
                  <w:szCs w:val="20"/>
                  <w:u w:val="single"/>
                </w:rPr>
                <w:delText xml:space="preserve">June </w:delText>
              </w:r>
            </w:del>
            <w:ins w:id="17" w:author="Travis Sondgerath" w:date="2019-09-04T12:42:00Z">
              <w:r w:rsidR="005A509A">
                <w:rPr>
                  <w:sz w:val="20"/>
                  <w:szCs w:val="20"/>
                  <w:u w:val="single"/>
                </w:rPr>
                <w:t>September</w:t>
              </w:r>
              <w:r w:rsidR="005A509A" w:rsidRPr="001D06DF">
                <w:rPr>
                  <w:sz w:val="20"/>
                  <w:szCs w:val="20"/>
                  <w:u w:val="single"/>
                </w:rPr>
                <w:t xml:space="preserve"> </w:t>
              </w:r>
            </w:ins>
            <w:r w:rsidRPr="001D06DF">
              <w:rPr>
                <w:sz w:val="20"/>
                <w:szCs w:val="20"/>
                <w:u w:val="single"/>
              </w:rPr>
              <w:t>2019</w:t>
            </w:r>
          </w:p>
          <w:p w14:paraId="1CB4D870" w14:textId="77777777" w:rsidR="00565ABE" w:rsidRPr="001D06DF" w:rsidRDefault="00565ABE" w:rsidP="001D06DF">
            <w:pPr>
              <w:pStyle w:val="ListParagraph"/>
              <w:numPr>
                <w:ilvl w:val="0"/>
                <w:numId w:val="31"/>
              </w:numPr>
              <w:contextualSpacing/>
              <w:rPr>
                <w:sz w:val="20"/>
                <w:szCs w:val="20"/>
              </w:rPr>
            </w:pPr>
            <w:r w:rsidRPr="001D06DF">
              <w:rPr>
                <w:sz w:val="20"/>
                <w:szCs w:val="20"/>
              </w:rPr>
              <w:t>Review existing survey forms from previous period and create in Ona</w:t>
            </w:r>
          </w:p>
          <w:p w14:paraId="60E001CC" w14:textId="77777777" w:rsidR="00565ABE" w:rsidRPr="001D06DF" w:rsidRDefault="00565ABE" w:rsidP="001D06DF">
            <w:pPr>
              <w:pStyle w:val="ListParagraph"/>
              <w:numPr>
                <w:ilvl w:val="0"/>
                <w:numId w:val="31"/>
              </w:numPr>
              <w:contextualSpacing/>
              <w:rPr>
                <w:sz w:val="20"/>
                <w:szCs w:val="20"/>
              </w:rPr>
            </w:pPr>
            <w:r w:rsidRPr="001D06DF">
              <w:rPr>
                <w:sz w:val="20"/>
                <w:szCs w:val="20"/>
              </w:rPr>
              <w:t>Test forms in Ona and pull example data into existing reports</w:t>
            </w:r>
          </w:p>
        </w:tc>
        <w:tc>
          <w:tcPr>
            <w:tcW w:w="4675" w:type="dxa"/>
          </w:tcPr>
          <w:p w14:paraId="0CB1E965" w14:textId="7A0C5359" w:rsidR="00565ABE" w:rsidRPr="001D06DF" w:rsidRDefault="00565ABE" w:rsidP="001D06DF">
            <w:pPr>
              <w:rPr>
                <w:sz w:val="20"/>
                <w:szCs w:val="20"/>
              </w:rPr>
            </w:pPr>
            <w:del w:id="18" w:author="Travis Sondgerath" w:date="2019-09-04T12:42:00Z">
              <w:r w:rsidRPr="001D06DF" w:rsidDel="00A64AB1">
                <w:rPr>
                  <w:sz w:val="20"/>
                  <w:szCs w:val="20"/>
                  <w:u w:val="single"/>
                </w:rPr>
                <w:delText xml:space="preserve">June </w:delText>
              </w:r>
            </w:del>
            <w:ins w:id="19" w:author="Travis Sondgerath" w:date="2019-09-04T12:42:00Z">
              <w:r w:rsidR="00A64AB1">
                <w:rPr>
                  <w:sz w:val="20"/>
                  <w:szCs w:val="20"/>
                  <w:u w:val="single"/>
                </w:rPr>
                <w:t>September</w:t>
              </w:r>
              <w:r w:rsidR="00A64AB1" w:rsidRPr="001D06DF">
                <w:rPr>
                  <w:sz w:val="20"/>
                  <w:szCs w:val="20"/>
                  <w:u w:val="single"/>
                </w:rPr>
                <w:t xml:space="preserve"> </w:t>
              </w:r>
            </w:ins>
            <w:r w:rsidRPr="001D06DF">
              <w:rPr>
                <w:sz w:val="20"/>
                <w:szCs w:val="20"/>
                <w:u w:val="single"/>
              </w:rPr>
              <w:t>30, 2019</w:t>
            </w:r>
          </w:p>
          <w:p w14:paraId="20538BF4" w14:textId="77777777" w:rsidR="00565ABE" w:rsidRPr="001D06DF" w:rsidRDefault="00565ABE" w:rsidP="001D06DF">
            <w:pPr>
              <w:pStyle w:val="ListParagraph"/>
              <w:numPr>
                <w:ilvl w:val="0"/>
                <w:numId w:val="31"/>
              </w:numPr>
              <w:contextualSpacing/>
              <w:rPr>
                <w:sz w:val="20"/>
                <w:szCs w:val="20"/>
              </w:rPr>
            </w:pPr>
            <w:r w:rsidRPr="001D06DF">
              <w:rPr>
                <w:sz w:val="20"/>
                <w:szCs w:val="20"/>
              </w:rPr>
              <w:t>2 weeks at $900 USD/week - $1,800 USD</w:t>
            </w:r>
          </w:p>
        </w:tc>
      </w:tr>
      <w:tr w:rsidR="00565ABE" w:rsidRPr="001D06DF" w14:paraId="2DC248A3" w14:textId="77777777" w:rsidTr="004B7DAE">
        <w:tc>
          <w:tcPr>
            <w:tcW w:w="4675" w:type="dxa"/>
          </w:tcPr>
          <w:p w14:paraId="1300A826" w14:textId="7802786C" w:rsidR="00565ABE" w:rsidRPr="001D06DF" w:rsidRDefault="00565ABE" w:rsidP="001D06DF">
            <w:pPr>
              <w:rPr>
                <w:sz w:val="20"/>
                <w:szCs w:val="20"/>
                <w:u w:val="single"/>
              </w:rPr>
            </w:pPr>
            <w:del w:id="20" w:author="Travis Sondgerath" w:date="2019-09-04T12:43:00Z">
              <w:r w:rsidRPr="001D06DF" w:rsidDel="00C976EF">
                <w:rPr>
                  <w:sz w:val="20"/>
                  <w:szCs w:val="20"/>
                  <w:u w:val="single"/>
                </w:rPr>
                <w:delText xml:space="preserve">July </w:delText>
              </w:r>
            </w:del>
            <w:ins w:id="21" w:author="Travis Sondgerath" w:date="2019-09-04T12:43:00Z">
              <w:r w:rsidR="00C976EF">
                <w:rPr>
                  <w:sz w:val="20"/>
                  <w:szCs w:val="20"/>
                  <w:u w:val="single"/>
                </w:rPr>
                <w:t>October</w:t>
              </w:r>
              <w:r w:rsidR="00C976EF" w:rsidRPr="001D06DF">
                <w:rPr>
                  <w:sz w:val="20"/>
                  <w:szCs w:val="20"/>
                  <w:u w:val="single"/>
                </w:rPr>
                <w:t xml:space="preserve"> </w:t>
              </w:r>
            </w:ins>
            <w:r w:rsidRPr="001D06DF">
              <w:rPr>
                <w:sz w:val="20"/>
                <w:szCs w:val="20"/>
                <w:u w:val="single"/>
              </w:rPr>
              <w:t>2019</w:t>
            </w:r>
          </w:p>
          <w:p w14:paraId="1B3F68DD" w14:textId="77777777" w:rsidR="00565ABE" w:rsidRPr="001D06DF" w:rsidRDefault="00565ABE" w:rsidP="001D06DF">
            <w:pPr>
              <w:pStyle w:val="ListParagraph"/>
              <w:numPr>
                <w:ilvl w:val="0"/>
                <w:numId w:val="31"/>
              </w:numPr>
              <w:contextualSpacing/>
              <w:rPr>
                <w:sz w:val="20"/>
                <w:szCs w:val="20"/>
              </w:rPr>
            </w:pPr>
            <w:r w:rsidRPr="001D06DF">
              <w:rPr>
                <w:sz w:val="20"/>
                <w:szCs w:val="20"/>
              </w:rPr>
              <w:t>Pilot data collection forms in the field</w:t>
            </w:r>
          </w:p>
          <w:p w14:paraId="6AA69C75" w14:textId="77777777" w:rsidR="00565ABE" w:rsidRPr="001D06DF" w:rsidRDefault="00565ABE" w:rsidP="001D06DF">
            <w:pPr>
              <w:pStyle w:val="ListParagraph"/>
              <w:numPr>
                <w:ilvl w:val="0"/>
                <w:numId w:val="31"/>
              </w:numPr>
              <w:contextualSpacing/>
              <w:rPr>
                <w:sz w:val="20"/>
                <w:szCs w:val="20"/>
              </w:rPr>
            </w:pPr>
            <w:r w:rsidRPr="001D06DF">
              <w:rPr>
                <w:sz w:val="20"/>
                <w:szCs w:val="20"/>
              </w:rPr>
              <w:t xml:space="preserve">Deploy forms using Open Data Kit for mobile </w:t>
            </w:r>
          </w:p>
          <w:p w14:paraId="14CD1ADC" w14:textId="77777777" w:rsidR="00565ABE" w:rsidRPr="001D06DF" w:rsidRDefault="00565ABE" w:rsidP="001D06DF">
            <w:pPr>
              <w:pStyle w:val="ListParagraph"/>
              <w:numPr>
                <w:ilvl w:val="0"/>
                <w:numId w:val="31"/>
              </w:numPr>
              <w:contextualSpacing/>
              <w:rPr>
                <w:sz w:val="20"/>
                <w:szCs w:val="20"/>
              </w:rPr>
            </w:pPr>
            <w:r w:rsidRPr="001D06DF">
              <w:rPr>
                <w:sz w:val="20"/>
                <w:szCs w:val="20"/>
              </w:rPr>
              <w:t>Focus specifically on using the form for newly added equipment (</w:t>
            </w:r>
            <w:r w:rsidRPr="001D06DF">
              <w:rPr>
                <w:i/>
                <w:sz w:val="20"/>
                <w:szCs w:val="20"/>
              </w:rPr>
              <w:t>dependent upon field collection of data</w:t>
            </w:r>
            <w:r w:rsidRPr="001D06DF">
              <w:rPr>
                <w:sz w:val="20"/>
                <w:szCs w:val="20"/>
              </w:rPr>
              <w:t>)</w:t>
            </w:r>
          </w:p>
          <w:p w14:paraId="1B8C220C" w14:textId="77777777" w:rsidR="00565ABE" w:rsidRPr="001D06DF" w:rsidRDefault="00565ABE" w:rsidP="001D06DF">
            <w:pPr>
              <w:pStyle w:val="ListParagraph"/>
              <w:numPr>
                <w:ilvl w:val="0"/>
                <w:numId w:val="31"/>
              </w:numPr>
              <w:contextualSpacing/>
              <w:rPr>
                <w:sz w:val="20"/>
                <w:szCs w:val="20"/>
              </w:rPr>
            </w:pPr>
            <w:r w:rsidRPr="001D06DF">
              <w:rPr>
                <w:sz w:val="20"/>
                <w:szCs w:val="20"/>
              </w:rPr>
              <w:t>Create examples of additional drill down reports not created during original period</w:t>
            </w:r>
          </w:p>
          <w:p w14:paraId="6A02DBB5" w14:textId="77777777" w:rsidR="00565ABE" w:rsidRPr="001D06DF" w:rsidRDefault="00565ABE" w:rsidP="001D06DF">
            <w:pPr>
              <w:pStyle w:val="ListParagraph"/>
              <w:numPr>
                <w:ilvl w:val="0"/>
                <w:numId w:val="31"/>
              </w:numPr>
              <w:contextualSpacing/>
              <w:rPr>
                <w:sz w:val="20"/>
                <w:szCs w:val="20"/>
              </w:rPr>
            </w:pPr>
            <w:r w:rsidRPr="001D06DF">
              <w:rPr>
                <w:sz w:val="20"/>
                <w:szCs w:val="20"/>
              </w:rPr>
              <w:t>Provide report summarizing initially collected data</w:t>
            </w:r>
          </w:p>
          <w:p w14:paraId="0AB3952F" w14:textId="77777777" w:rsidR="00565ABE" w:rsidRPr="001D06DF" w:rsidRDefault="00565ABE" w:rsidP="001D06DF">
            <w:pPr>
              <w:pStyle w:val="ListParagraph"/>
              <w:numPr>
                <w:ilvl w:val="0"/>
                <w:numId w:val="31"/>
              </w:numPr>
              <w:contextualSpacing/>
              <w:rPr>
                <w:sz w:val="20"/>
                <w:szCs w:val="20"/>
              </w:rPr>
            </w:pPr>
            <w:r w:rsidRPr="001D06DF">
              <w:rPr>
                <w:sz w:val="20"/>
                <w:szCs w:val="20"/>
              </w:rPr>
              <w:t>Deliver technical outline of expected work products</w:t>
            </w:r>
          </w:p>
        </w:tc>
        <w:tc>
          <w:tcPr>
            <w:tcW w:w="4675" w:type="dxa"/>
          </w:tcPr>
          <w:p w14:paraId="266EEB2A" w14:textId="311976E1" w:rsidR="00565ABE" w:rsidRPr="001D06DF" w:rsidRDefault="00565ABE" w:rsidP="001D06DF">
            <w:pPr>
              <w:rPr>
                <w:sz w:val="20"/>
                <w:szCs w:val="20"/>
              </w:rPr>
            </w:pPr>
            <w:del w:id="22" w:author="Travis Sondgerath" w:date="2019-09-04T12:43:00Z">
              <w:r w:rsidRPr="001D06DF" w:rsidDel="00A37416">
                <w:rPr>
                  <w:sz w:val="20"/>
                  <w:szCs w:val="20"/>
                  <w:u w:val="single"/>
                </w:rPr>
                <w:delText xml:space="preserve">July </w:delText>
              </w:r>
            </w:del>
            <w:ins w:id="23" w:author="Travis Sondgerath" w:date="2019-09-04T12:43:00Z">
              <w:r w:rsidR="00A37416">
                <w:rPr>
                  <w:sz w:val="20"/>
                  <w:szCs w:val="20"/>
                  <w:u w:val="single"/>
                </w:rPr>
                <w:t>October</w:t>
              </w:r>
              <w:r w:rsidR="00A37416" w:rsidRPr="001D06DF">
                <w:rPr>
                  <w:sz w:val="20"/>
                  <w:szCs w:val="20"/>
                  <w:u w:val="single"/>
                </w:rPr>
                <w:t xml:space="preserve"> </w:t>
              </w:r>
            </w:ins>
            <w:r w:rsidRPr="001D06DF">
              <w:rPr>
                <w:sz w:val="20"/>
                <w:szCs w:val="20"/>
                <w:u w:val="single"/>
              </w:rPr>
              <w:t>31, 2019</w:t>
            </w:r>
          </w:p>
          <w:p w14:paraId="084081DA" w14:textId="77777777" w:rsidR="00565ABE" w:rsidRPr="001D06DF" w:rsidRDefault="00565ABE" w:rsidP="001D06DF">
            <w:pPr>
              <w:pStyle w:val="ListParagraph"/>
              <w:numPr>
                <w:ilvl w:val="0"/>
                <w:numId w:val="32"/>
              </w:numPr>
              <w:contextualSpacing/>
              <w:rPr>
                <w:sz w:val="20"/>
                <w:szCs w:val="20"/>
              </w:rPr>
            </w:pPr>
            <w:r w:rsidRPr="001D06DF">
              <w:rPr>
                <w:sz w:val="20"/>
                <w:szCs w:val="20"/>
              </w:rPr>
              <w:t>5 weeks at $900 USD/week - $3,500 USD</w:t>
            </w:r>
          </w:p>
        </w:tc>
      </w:tr>
      <w:tr w:rsidR="00565ABE" w:rsidRPr="001D06DF" w14:paraId="211EB69F" w14:textId="77777777" w:rsidTr="004B7DAE">
        <w:tc>
          <w:tcPr>
            <w:tcW w:w="4675" w:type="dxa"/>
          </w:tcPr>
          <w:p w14:paraId="116950C9" w14:textId="0985AB5B" w:rsidR="00565ABE" w:rsidRPr="001D06DF" w:rsidRDefault="00565ABE" w:rsidP="001D06DF">
            <w:pPr>
              <w:rPr>
                <w:sz w:val="20"/>
                <w:szCs w:val="20"/>
                <w:u w:val="single"/>
              </w:rPr>
            </w:pPr>
            <w:del w:id="24" w:author="Travis Sondgerath" w:date="2019-09-04T12:44:00Z">
              <w:r w:rsidRPr="001D06DF" w:rsidDel="00406195">
                <w:rPr>
                  <w:sz w:val="20"/>
                  <w:szCs w:val="20"/>
                  <w:u w:val="single"/>
                </w:rPr>
                <w:delText xml:space="preserve">August </w:delText>
              </w:r>
            </w:del>
            <w:ins w:id="25" w:author="Travis Sondgerath" w:date="2019-09-04T12:44:00Z">
              <w:r w:rsidR="00406195">
                <w:rPr>
                  <w:sz w:val="20"/>
                  <w:szCs w:val="20"/>
                  <w:u w:val="single"/>
                </w:rPr>
                <w:t>November</w:t>
              </w:r>
              <w:r w:rsidR="00406195" w:rsidRPr="001D06DF">
                <w:rPr>
                  <w:sz w:val="20"/>
                  <w:szCs w:val="20"/>
                  <w:u w:val="single"/>
                </w:rPr>
                <w:t xml:space="preserve"> </w:t>
              </w:r>
            </w:ins>
            <w:r w:rsidRPr="001D06DF">
              <w:rPr>
                <w:sz w:val="20"/>
                <w:szCs w:val="20"/>
                <w:u w:val="single"/>
              </w:rPr>
              <w:t>2019</w:t>
            </w:r>
          </w:p>
          <w:p w14:paraId="104CF202" w14:textId="77777777" w:rsidR="00565ABE" w:rsidRPr="001D06DF" w:rsidRDefault="00565ABE" w:rsidP="001D06DF">
            <w:pPr>
              <w:pStyle w:val="ListParagraph"/>
              <w:numPr>
                <w:ilvl w:val="0"/>
                <w:numId w:val="32"/>
              </w:numPr>
              <w:contextualSpacing/>
              <w:rPr>
                <w:sz w:val="20"/>
                <w:szCs w:val="20"/>
                <w:u w:val="single"/>
              </w:rPr>
            </w:pPr>
            <w:r w:rsidRPr="001D06DF">
              <w:rPr>
                <w:sz w:val="20"/>
                <w:szCs w:val="20"/>
              </w:rPr>
              <w:t>Coordinate the deployment of an RStudio Connect Instance on Amazon Web Services</w:t>
            </w:r>
          </w:p>
          <w:p w14:paraId="72ECF909" w14:textId="77777777" w:rsidR="00565ABE" w:rsidRPr="001D06DF" w:rsidRDefault="00565ABE" w:rsidP="001D06DF">
            <w:pPr>
              <w:pStyle w:val="ListParagraph"/>
              <w:numPr>
                <w:ilvl w:val="0"/>
                <w:numId w:val="32"/>
              </w:numPr>
              <w:contextualSpacing/>
              <w:rPr>
                <w:sz w:val="20"/>
                <w:szCs w:val="20"/>
                <w:u w:val="single"/>
              </w:rPr>
            </w:pPr>
            <w:r w:rsidRPr="001D06DF">
              <w:rPr>
                <w:sz w:val="20"/>
                <w:szCs w:val="20"/>
              </w:rPr>
              <w:t>Coordinate necessary support calls</w:t>
            </w:r>
          </w:p>
          <w:p w14:paraId="081AC4F6" w14:textId="77777777" w:rsidR="00565ABE" w:rsidRPr="001D06DF" w:rsidRDefault="00565ABE" w:rsidP="001D06DF">
            <w:pPr>
              <w:pStyle w:val="ListParagraph"/>
              <w:numPr>
                <w:ilvl w:val="0"/>
                <w:numId w:val="32"/>
              </w:numPr>
              <w:contextualSpacing/>
              <w:rPr>
                <w:sz w:val="20"/>
                <w:szCs w:val="20"/>
                <w:u w:val="single"/>
              </w:rPr>
            </w:pPr>
            <w:r w:rsidRPr="001D06DF">
              <w:rPr>
                <w:sz w:val="20"/>
                <w:szCs w:val="20"/>
              </w:rPr>
              <w:t>Add new users</w:t>
            </w:r>
          </w:p>
          <w:p w14:paraId="0602BA0F" w14:textId="77777777" w:rsidR="00565ABE" w:rsidRPr="001D06DF" w:rsidRDefault="00565ABE" w:rsidP="001D06DF">
            <w:pPr>
              <w:pStyle w:val="ListParagraph"/>
              <w:numPr>
                <w:ilvl w:val="0"/>
                <w:numId w:val="32"/>
              </w:numPr>
              <w:contextualSpacing/>
              <w:rPr>
                <w:sz w:val="20"/>
                <w:szCs w:val="20"/>
                <w:u w:val="single"/>
              </w:rPr>
            </w:pPr>
            <w:r w:rsidRPr="001D06DF">
              <w:rPr>
                <w:sz w:val="20"/>
                <w:szCs w:val="20"/>
              </w:rPr>
              <w:t>Deploy existing reports to the platform and add scheduled and contextual reminders for users to view these reports</w:t>
            </w:r>
          </w:p>
        </w:tc>
        <w:tc>
          <w:tcPr>
            <w:tcW w:w="4675" w:type="dxa"/>
          </w:tcPr>
          <w:p w14:paraId="31A876C4" w14:textId="1519A1D0" w:rsidR="00565ABE" w:rsidRPr="001D06DF" w:rsidRDefault="00406195" w:rsidP="001D06DF">
            <w:pPr>
              <w:rPr>
                <w:sz w:val="20"/>
                <w:szCs w:val="20"/>
              </w:rPr>
            </w:pPr>
            <w:ins w:id="26" w:author="Travis Sondgerath" w:date="2019-09-04T12:44:00Z">
              <w:r>
                <w:rPr>
                  <w:sz w:val="20"/>
                  <w:szCs w:val="20"/>
                  <w:u w:val="single"/>
                </w:rPr>
                <w:t>November</w:t>
              </w:r>
            </w:ins>
            <w:del w:id="27" w:author="Travis Sondgerath" w:date="2019-09-04T12:44:00Z">
              <w:r w:rsidR="00565ABE" w:rsidRPr="001D06DF" w:rsidDel="00406195">
                <w:rPr>
                  <w:sz w:val="20"/>
                  <w:szCs w:val="20"/>
                  <w:u w:val="single"/>
                </w:rPr>
                <w:delText>August</w:delText>
              </w:r>
            </w:del>
            <w:r w:rsidR="00565ABE" w:rsidRPr="001D06DF">
              <w:rPr>
                <w:sz w:val="20"/>
                <w:szCs w:val="20"/>
                <w:u w:val="single"/>
              </w:rPr>
              <w:t xml:space="preserve"> </w:t>
            </w:r>
            <w:del w:id="28" w:author="Travis Sondgerath" w:date="2019-09-04T12:44:00Z">
              <w:r w:rsidR="00565ABE" w:rsidRPr="001D06DF" w:rsidDel="000F0059">
                <w:rPr>
                  <w:sz w:val="20"/>
                  <w:szCs w:val="20"/>
                  <w:u w:val="single"/>
                </w:rPr>
                <w:delText>31</w:delText>
              </w:r>
            </w:del>
            <w:ins w:id="29" w:author="Travis Sondgerath" w:date="2019-09-04T12:44:00Z">
              <w:r w:rsidR="000F0059">
                <w:rPr>
                  <w:sz w:val="20"/>
                  <w:szCs w:val="20"/>
                  <w:u w:val="single"/>
                </w:rPr>
                <w:t>30</w:t>
              </w:r>
            </w:ins>
            <w:r w:rsidR="00565ABE" w:rsidRPr="001D06DF">
              <w:rPr>
                <w:sz w:val="20"/>
                <w:szCs w:val="20"/>
                <w:u w:val="single"/>
              </w:rPr>
              <w:t>, 2019</w:t>
            </w:r>
          </w:p>
          <w:p w14:paraId="26E10237" w14:textId="77777777" w:rsidR="00565ABE" w:rsidRPr="001D06DF" w:rsidRDefault="00565ABE" w:rsidP="001D06DF">
            <w:pPr>
              <w:pStyle w:val="ListParagraph"/>
              <w:numPr>
                <w:ilvl w:val="0"/>
                <w:numId w:val="34"/>
              </w:numPr>
              <w:contextualSpacing/>
              <w:rPr>
                <w:sz w:val="20"/>
                <w:szCs w:val="20"/>
              </w:rPr>
            </w:pPr>
            <w:r w:rsidRPr="001D06DF">
              <w:rPr>
                <w:sz w:val="20"/>
                <w:szCs w:val="20"/>
              </w:rPr>
              <w:t>4 weeks at $900 USD/week - $3,600 USD</w:t>
            </w:r>
          </w:p>
        </w:tc>
      </w:tr>
      <w:tr w:rsidR="00565ABE" w:rsidRPr="001D06DF" w14:paraId="06075AA6" w14:textId="77777777" w:rsidTr="004B7DAE">
        <w:tc>
          <w:tcPr>
            <w:tcW w:w="4675" w:type="dxa"/>
          </w:tcPr>
          <w:p w14:paraId="3250C5E8" w14:textId="43C1CAA6" w:rsidR="00565ABE" w:rsidRPr="001D06DF" w:rsidRDefault="00565ABE" w:rsidP="001D06DF">
            <w:pPr>
              <w:rPr>
                <w:sz w:val="20"/>
                <w:szCs w:val="20"/>
              </w:rPr>
            </w:pPr>
            <w:del w:id="30" w:author="Travis Sondgerath" w:date="2019-09-04T12:45:00Z">
              <w:r w:rsidRPr="001D06DF" w:rsidDel="000F0059">
                <w:rPr>
                  <w:sz w:val="20"/>
                  <w:szCs w:val="20"/>
                  <w:u w:val="single"/>
                </w:rPr>
                <w:delText xml:space="preserve">September </w:delText>
              </w:r>
            </w:del>
            <w:ins w:id="31" w:author="Travis Sondgerath" w:date="2019-09-04T12:45:00Z">
              <w:r w:rsidR="000F0059">
                <w:rPr>
                  <w:sz w:val="20"/>
                  <w:szCs w:val="20"/>
                  <w:u w:val="single"/>
                </w:rPr>
                <w:t>December</w:t>
              </w:r>
              <w:r w:rsidR="000F0059" w:rsidRPr="001D06DF">
                <w:rPr>
                  <w:sz w:val="20"/>
                  <w:szCs w:val="20"/>
                  <w:u w:val="single"/>
                </w:rPr>
                <w:t xml:space="preserve"> </w:t>
              </w:r>
            </w:ins>
            <w:r w:rsidRPr="001D06DF">
              <w:rPr>
                <w:sz w:val="20"/>
                <w:szCs w:val="20"/>
                <w:u w:val="single"/>
              </w:rPr>
              <w:t>2019</w:t>
            </w:r>
          </w:p>
          <w:p w14:paraId="5FC52E72" w14:textId="77777777" w:rsidR="00565ABE" w:rsidRPr="001D06DF" w:rsidRDefault="00565ABE" w:rsidP="001D06DF">
            <w:pPr>
              <w:pStyle w:val="ListParagraph"/>
              <w:numPr>
                <w:ilvl w:val="0"/>
                <w:numId w:val="33"/>
              </w:numPr>
              <w:contextualSpacing/>
              <w:rPr>
                <w:sz w:val="20"/>
                <w:szCs w:val="20"/>
              </w:rPr>
            </w:pPr>
            <w:r w:rsidRPr="001D06DF">
              <w:rPr>
                <w:sz w:val="20"/>
                <w:szCs w:val="20"/>
              </w:rPr>
              <w:t>Add additional new reports and drill downs as requested</w:t>
            </w:r>
          </w:p>
          <w:p w14:paraId="2A93AB19" w14:textId="77777777" w:rsidR="00565ABE" w:rsidRPr="001D06DF" w:rsidRDefault="00565ABE" w:rsidP="001D06DF">
            <w:pPr>
              <w:pStyle w:val="ListParagraph"/>
              <w:numPr>
                <w:ilvl w:val="0"/>
                <w:numId w:val="33"/>
              </w:numPr>
              <w:contextualSpacing/>
              <w:rPr>
                <w:sz w:val="20"/>
                <w:szCs w:val="20"/>
              </w:rPr>
            </w:pPr>
            <w:r w:rsidRPr="001D06DF">
              <w:rPr>
                <w:sz w:val="20"/>
                <w:szCs w:val="20"/>
              </w:rPr>
              <w:t>Create user instructions (both technical and field oriented)</w:t>
            </w:r>
          </w:p>
          <w:p w14:paraId="7E17B632" w14:textId="77777777" w:rsidR="00565ABE" w:rsidRPr="001D06DF" w:rsidRDefault="00565ABE" w:rsidP="001D06DF">
            <w:pPr>
              <w:pStyle w:val="ListParagraph"/>
              <w:numPr>
                <w:ilvl w:val="0"/>
                <w:numId w:val="33"/>
              </w:numPr>
              <w:contextualSpacing/>
              <w:rPr>
                <w:sz w:val="20"/>
                <w:szCs w:val="20"/>
              </w:rPr>
            </w:pPr>
            <w:r w:rsidRPr="001D06DF">
              <w:rPr>
                <w:sz w:val="20"/>
                <w:szCs w:val="20"/>
              </w:rPr>
              <w:t>Support user testing of the tool</w:t>
            </w:r>
          </w:p>
          <w:p w14:paraId="6EB58D61" w14:textId="77777777" w:rsidR="00565ABE" w:rsidRPr="001D06DF" w:rsidRDefault="00565ABE" w:rsidP="001D06DF">
            <w:pPr>
              <w:pStyle w:val="ListParagraph"/>
              <w:numPr>
                <w:ilvl w:val="0"/>
                <w:numId w:val="33"/>
              </w:numPr>
              <w:contextualSpacing/>
              <w:rPr>
                <w:sz w:val="20"/>
                <w:szCs w:val="20"/>
              </w:rPr>
            </w:pPr>
            <w:r w:rsidRPr="001D06DF">
              <w:rPr>
                <w:sz w:val="20"/>
                <w:szCs w:val="20"/>
              </w:rPr>
              <w:t>Provide final report for the team</w:t>
            </w:r>
          </w:p>
        </w:tc>
        <w:tc>
          <w:tcPr>
            <w:tcW w:w="4675" w:type="dxa"/>
          </w:tcPr>
          <w:p w14:paraId="45FDADC3" w14:textId="517862FC" w:rsidR="00565ABE" w:rsidRPr="001D06DF" w:rsidRDefault="00565ABE" w:rsidP="001D06DF">
            <w:pPr>
              <w:rPr>
                <w:sz w:val="20"/>
                <w:szCs w:val="20"/>
                <w:u w:val="single"/>
              </w:rPr>
            </w:pPr>
            <w:del w:id="32" w:author="Travis Sondgerath" w:date="2019-09-04T12:45:00Z">
              <w:r w:rsidRPr="001D06DF" w:rsidDel="000F0059">
                <w:rPr>
                  <w:sz w:val="20"/>
                  <w:szCs w:val="20"/>
                  <w:u w:val="single"/>
                </w:rPr>
                <w:delText>September</w:delText>
              </w:r>
            </w:del>
            <w:ins w:id="33" w:author="Travis Sondgerath" w:date="2019-09-04T12:45:00Z">
              <w:r w:rsidR="00F54FFA">
                <w:rPr>
                  <w:sz w:val="20"/>
                  <w:szCs w:val="20"/>
                  <w:u w:val="single"/>
                </w:rPr>
                <w:t xml:space="preserve"> </w:t>
              </w:r>
              <w:r w:rsidR="00F54FFA">
                <w:rPr>
                  <w:sz w:val="20"/>
                  <w:szCs w:val="20"/>
                  <w:u w:val="single"/>
                </w:rPr>
                <w:t>December</w:t>
              </w:r>
            </w:ins>
            <w:r w:rsidRPr="001D06DF">
              <w:rPr>
                <w:sz w:val="20"/>
                <w:szCs w:val="20"/>
                <w:u w:val="single"/>
              </w:rPr>
              <w:t xml:space="preserve">, </w:t>
            </w:r>
            <w:del w:id="34" w:author="Travis Sondgerath" w:date="2019-09-04T12:45:00Z">
              <w:r w:rsidRPr="001D06DF" w:rsidDel="00F54FFA">
                <w:rPr>
                  <w:sz w:val="20"/>
                  <w:szCs w:val="20"/>
                  <w:u w:val="single"/>
                </w:rPr>
                <w:delText xml:space="preserve">30 </w:delText>
              </w:r>
            </w:del>
            <w:ins w:id="35" w:author="Travis Sondgerath" w:date="2019-09-04T12:45:00Z">
              <w:r w:rsidR="00F54FFA">
                <w:rPr>
                  <w:sz w:val="20"/>
                  <w:szCs w:val="20"/>
                  <w:u w:val="single"/>
                </w:rPr>
                <w:t>31</w:t>
              </w:r>
              <w:r w:rsidR="00F54FFA" w:rsidRPr="001D06DF">
                <w:rPr>
                  <w:sz w:val="20"/>
                  <w:szCs w:val="20"/>
                  <w:u w:val="single"/>
                </w:rPr>
                <w:t xml:space="preserve"> </w:t>
              </w:r>
            </w:ins>
            <w:r w:rsidRPr="001D06DF">
              <w:rPr>
                <w:sz w:val="20"/>
                <w:szCs w:val="20"/>
                <w:u w:val="single"/>
              </w:rPr>
              <w:t>2019</w:t>
            </w:r>
          </w:p>
          <w:p w14:paraId="2FFFDE7E" w14:textId="77777777" w:rsidR="00565ABE" w:rsidRPr="001D06DF" w:rsidRDefault="00565ABE" w:rsidP="001D06DF">
            <w:pPr>
              <w:pStyle w:val="ListParagraph"/>
              <w:numPr>
                <w:ilvl w:val="0"/>
                <w:numId w:val="33"/>
              </w:numPr>
              <w:contextualSpacing/>
              <w:rPr>
                <w:sz w:val="20"/>
                <w:szCs w:val="20"/>
              </w:rPr>
            </w:pPr>
            <w:r w:rsidRPr="001D06DF">
              <w:rPr>
                <w:sz w:val="20"/>
                <w:szCs w:val="20"/>
              </w:rPr>
              <w:t>4 weeks at $900 USD/week - $3,600 USD</w:t>
            </w:r>
          </w:p>
        </w:tc>
      </w:tr>
    </w:tbl>
    <w:p w14:paraId="0AFCCB4C" w14:textId="77777777" w:rsidR="00565ABE" w:rsidRPr="001D06DF" w:rsidRDefault="00565ABE" w:rsidP="001D06DF">
      <w:pPr>
        <w:widowControl w:val="0"/>
        <w:autoSpaceDE w:val="0"/>
        <w:autoSpaceDN w:val="0"/>
        <w:rPr>
          <w:sz w:val="20"/>
          <w:szCs w:val="20"/>
        </w:rPr>
      </w:pPr>
    </w:p>
    <w:sectPr w:rsidR="00565ABE" w:rsidRPr="001D06DF" w:rsidSect="00501844">
      <w:pgSz w:w="12240" w:h="15840"/>
      <w:pgMar w:top="872" w:right="1440" w:bottom="802" w:left="1440" w:header="720" w:footer="35"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463CB8" w14:textId="77777777" w:rsidR="000C112E" w:rsidRDefault="000C112E" w:rsidP="00EA7D21">
      <w:r>
        <w:separator/>
      </w:r>
    </w:p>
  </w:endnote>
  <w:endnote w:type="continuationSeparator" w:id="0">
    <w:p w14:paraId="35A31684" w14:textId="77777777" w:rsidR="000C112E" w:rsidRDefault="000C112E" w:rsidP="00EA7D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234004688"/>
      <w:docPartObj>
        <w:docPartGallery w:val="Page Numbers (Bottom of Page)"/>
        <w:docPartUnique/>
      </w:docPartObj>
    </w:sdtPr>
    <w:sdtEndPr/>
    <w:sdtContent>
      <w:sdt>
        <w:sdtPr>
          <w:rPr>
            <w:sz w:val="20"/>
            <w:szCs w:val="20"/>
          </w:rPr>
          <w:id w:val="-1467116205"/>
          <w:docPartObj>
            <w:docPartGallery w:val="Page Numbers (Top of Page)"/>
            <w:docPartUnique/>
          </w:docPartObj>
        </w:sdtPr>
        <w:sdtEndPr/>
        <w:sdtContent>
          <w:sdt>
            <w:sdtPr>
              <w:rPr>
                <w:rFonts w:asciiTheme="minorHAnsi" w:hAnsiTheme="minorHAnsi" w:cstheme="minorHAnsi"/>
                <w:sz w:val="20"/>
                <w:szCs w:val="20"/>
              </w:rPr>
              <w:id w:val="-460033717"/>
              <w:docPartObj>
                <w:docPartGallery w:val="Page Numbers (Bottom of Page)"/>
                <w:docPartUnique/>
              </w:docPartObj>
            </w:sdtPr>
            <w:sdtEndPr/>
            <w:sdtContent>
              <w:sdt>
                <w:sdtPr>
                  <w:rPr>
                    <w:rFonts w:asciiTheme="minorHAnsi" w:hAnsiTheme="minorHAnsi" w:cstheme="minorHAnsi"/>
                    <w:sz w:val="20"/>
                    <w:szCs w:val="20"/>
                  </w:rPr>
                  <w:id w:val="-1758589814"/>
                  <w:docPartObj>
                    <w:docPartGallery w:val="Page Numbers (Top of Page)"/>
                    <w:docPartUnique/>
                  </w:docPartObj>
                </w:sdtPr>
                <w:sdtEndPr/>
                <w:sdtContent>
                  <w:p w14:paraId="713D6EC3" w14:textId="77777777" w:rsidR="00C82CD3" w:rsidRPr="00854022" w:rsidRDefault="00C82CD3" w:rsidP="00854022">
                    <w:pPr>
                      <w:pStyle w:val="Footer"/>
                      <w:rPr>
                        <w:rFonts w:asciiTheme="minorHAnsi" w:hAnsiTheme="minorHAnsi" w:cstheme="minorHAnsi"/>
                        <w:color w:val="FF0000"/>
                        <w:sz w:val="20"/>
                        <w:szCs w:val="20"/>
                      </w:rPr>
                    </w:pPr>
                    <w:r w:rsidRPr="00854022">
                      <w:rPr>
                        <w:rFonts w:asciiTheme="minorHAnsi" w:hAnsiTheme="minorHAnsi" w:cstheme="minorHAnsi"/>
                        <w:color w:val="FF0000"/>
                        <w:sz w:val="20"/>
                        <w:szCs w:val="20"/>
                      </w:rPr>
                      <w:t>CONFIDENTIAL DOCUMENT</w:t>
                    </w:r>
                  </w:p>
                  <w:p w14:paraId="5CCF27B3" w14:textId="60AA8BE9" w:rsidR="00C82CD3" w:rsidRPr="00854022" w:rsidRDefault="00C82CD3" w:rsidP="00854022">
                    <w:pPr>
                      <w:pStyle w:val="Footer"/>
                      <w:jc w:val="center"/>
                      <w:rPr>
                        <w:rFonts w:asciiTheme="minorHAnsi" w:hAnsiTheme="minorHAnsi" w:cstheme="minorHAnsi"/>
                        <w:sz w:val="20"/>
                        <w:szCs w:val="20"/>
                      </w:rPr>
                    </w:pPr>
                    <w:r w:rsidRPr="00854022">
                      <w:rPr>
                        <w:rFonts w:asciiTheme="minorHAnsi" w:hAnsiTheme="minorHAnsi" w:cstheme="minorHAnsi"/>
                        <w:sz w:val="18"/>
                        <w:szCs w:val="20"/>
                      </w:rPr>
                      <w:t xml:space="preserve">IRESSEF </w:t>
                    </w:r>
                    <w:r w:rsidR="00565ABE" w:rsidRPr="00010032">
                      <w:rPr>
                        <w:rFonts w:asciiTheme="minorHAnsi" w:hAnsiTheme="minorHAnsi" w:cstheme="minorHAnsi"/>
                        <w:sz w:val="18"/>
                        <w:szCs w:val="20"/>
                      </w:rPr>
                      <w:t>Travis</w:t>
                    </w:r>
                    <w:r w:rsidR="00565ABE" w:rsidRPr="00010032">
                      <w:rPr>
                        <w:rFonts w:asciiTheme="minorHAnsi" w:hAnsiTheme="minorHAnsi" w:cstheme="minorHAnsi"/>
                        <w:sz w:val="18"/>
                      </w:rPr>
                      <w:t> </w:t>
                    </w:r>
                    <w:r w:rsidR="00565ABE" w:rsidRPr="00010032">
                      <w:rPr>
                        <w:rFonts w:asciiTheme="minorHAnsi" w:hAnsiTheme="minorHAnsi" w:cstheme="minorHAnsi"/>
                        <w:sz w:val="18"/>
                        <w:szCs w:val="20"/>
                      </w:rPr>
                      <w:t>Sondgerath</w:t>
                    </w:r>
                    <w:r w:rsidR="0083054F">
                      <w:rPr>
                        <w:rFonts w:asciiTheme="minorHAnsi" w:hAnsiTheme="minorHAnsi" w:cstheme="minorHAnsi"/>
                        <w:sz w:val="18"/>
                        <w:szCs w:val="20"/>
                      </w:rPr>
                      <w:t xml:space="preserve"> </w:t>
                    </w:r>
                    <w:r w:rsidRPr="00854022">
                      <w:rPr>
                        <w:rFonts w:asciiTheme="minorHAnsi" w:hAnsiTheme="minorHAnsi" w:cstheme="minorHAnsi"/>
                        <w:sz w:val="18"/>
                        <w:szCs w:val="20"/>
                      </w:rPr>
                      <w:t>Contract A</w:t>
                    </w:r>
                    <w:r w:rsidR="008D1F7F">
                      <w:rPr>
                        <w:rFonts w:asciiTheme="minorHAnsi" w:hAnsiTheme="minorHAnsi" w:cstheme="minorHAnsi"/>
                        <w:sz w:val="18"/>
                        <w:szCs w:val="20"/>
                      </w:rPr>
                      <w:t>mendmen</w:t>
                    </w:r>
                    <w:r w:rsidRPr="00854022">
                      <w:rPr>
                        <w:rFonts w:asciiTheme="minorHAnsi" w:hAnsiTheme="minorHAnsi" w:cstheme="minorHAnsi"/>
                        <w:sz w:val="18"/>
                        <w:szCs w:val="20"/>
                      </w:rPr>
                      <w:t>t_</w:t>
                    </w:r>
                    <w:r w:rsidRPr="0083054F">
                      <w:rPr>
                        <w:rFonts w:asciiTheme="minorHAnsi" w:hAnsiTheme="minorHAnsi" w:cstheme="minorHAnsi"/>
                        <w:sz w:val="18"/>
                        <w:szCs w:val="20"/>
                      </w:rPr>
                      <w:t>PAC/</w:t>
                    </w:r>
                    <w:r w:rsidR="00565ABE" w:rsidRPr="0083054F">
                      <w:rPr>
                        <w:rFonts w:asciiTheme="minorHAnsi" w:hAnsiTheme="minorHAnsi" w:cstheme="minorHAnsi"/>
                        <w:sz w:val="18"/>
                        <w:szCs w:val="20"/>
                      </w:rPr>
                      <w:t>2018</w:t>
                    </w:r>
                    <w:r w:rsidR="00565ABE">
                      <w:rPr>
                        <w:rFonts w:asciiTheme="minorHAnsi" w:hAnsiTheme="minorHAnsi" w:cstheme="minorHAnsi"/>
                        <w:sz w:val="18"/>
                        <w:szCs w:val="20"/>
                      </w:rPr>
                      <w:t>1120</w:t>
                    </w:r>
                    <w:r w:rsidRPr="0083054F">
                      <w:rPr>
                        <w:rFonts w:asciiTheme="minorHAnsi" w:hAnsiTheme="minorHAnsi" w:cstheme="minorHAnsi"/>
                        <w:sz w:val="18"/>
                        <w:szCs w:val="20"/>
                      </w:rPr>
                      <w:t>/0</w:t>
                    </w:r>
                    <w:r w:rsidR="00FE24B7">
                      <w:rPr>
                        <w:rFonts w:asciiTheme="minorHAnsi" w:hAnsiTheme="minorHAnsi" w:cstheme="minorHAnsi"/>
                        <w:sz w:val="18"/>
                        <w:szCs w:val="20"/>
                      </w:rPr>
                      <w:t>2</w:t>
                    </w:r>
                    <w:r>
                      <w:rPr>
                        <w:rFonts w:asciiTheme="minorHAnsi" w:hAnsiTheme="minorHAnsi" w:cstheme="minorHAnsi"/>
                        <w:sz w:val="18"/>
                        <w:szCs w:val="20"/>
                      </w:rPr>
                      <w:tab/>
                    </w:r>
                    <w:r w:rsidRPr="00854022">
                      <w:rPr>
                        <w:rFonts w:asciiTheme="minorHAnsi" w:hAnsiTheme="minorHAnsi" w:cstheme="minorHAnsi"/>
                        <w:sz w:val="18"/>
                        <w:szCs w:val="20"/>
                      </w:rPr>
                      <w:t xml:space="preserve">Page </w:t>
                    </w:r>
                    <w:r w:rsidRPr="00854022">
                      <w:rPr>
                        <w:rFonts w:asciiTheme="minorHAnsi" w:hAnsiTheme="minorHAnsi" w:cstheme="minorHAnsi"/>
                        <w:bCs/>
                        <w:sz w:val="18"/>
                        <w:szCs w:val="20"/>
                      </w:rPr>
                      <w:fldChar w:fldCharType="begin"/>
                    </w:r>
                    <w:r w:rsidRPr="00854022">
                      <w:rPr>
                        <w:rFonts w:asciiTheme="minorHAnsi" w:hAnsiTheme="minorHAnsi" w:cstheme="minorHAnsi"/>
                        <w:bCs/>
                        <w:sz w:val="18"/>
                        <w:szCs w:val="20"/>
                      </w:rPr>
                      <w:instrText xml:space="preserve"> PAGE </w:instrText>
                    </w:r>
                    <w:r w:rsidRPr="00854022">
                      <w:rPr>
                        <w:rFonts w:asciiTheme="minorHAnsi" w:hAnsiTheme="minorHAnsi" w:cstheme="minorHAnsi"/>
                        <w:bCs/>
                        <w:sz w:val="18"/>
                        <w:szCs w:val="20"/>
                      </w:rPr>
                      <w:fldChar w:fldCharType="separate"/>
                    </w:r>
                    <w:r w:rsidR="001D06DF">
                      <w:rPr>
                        <w:rFonts w:asciiTheme="minorHAnsi" w:hAnsiTheme="minorHAnsi" w:cstheme="minorHAnsi"/>
                        <w:bCs/>
                        <w:noProof/>
                        <w:sz w:val="18"/>
                        <w:szCs w:val="20"/>
                      </w:rPr>
                      <w:t>1</w:t>
                    </w:r>
                    <w:r w:rsidRPr="00854022">
                      <w:rPr>
                        <w:rFonts w:asciiTheme="minorHAnsi" w:hAnsiTheme="minorHAnsi" w:cstheme="minorHAnsi"/>
                        <w:bCs/>
                        <w:sz w:val="18"/>
                        <w:szCs w:val="20"/>
                      </w:rPr>
                      <w:fldChar w:fldCharType="end"/>
                    </w:r>
                    <w:r w:rsidRPr="00854022">
                      <w:rPr>
                        <w:rFonts w:asciiTheme="minorHAnsi" w:hAnsiTheme="minorHAnsi" w:cstheme="minorHAnsi"/>
                        <w:sz w:val="18"/>
                        <w:szCs w:val="20"/>
                      </w:rPr>
                      <w:t xml:space="preserve"> </w:t>
                    </w:r>
                    <w:r w:rsidR="00B11A23">
                      <w:rPr>
                        <w:rFonts w:asciiTheme="minorHAnsi" w:hAnsiTheme="minorHAnsi" w:cstheme="minorHAnsi"/>
                        <w:sz w:val="18"/>
                        <w:szCs w:val="20"/>
                      </w:rPr>
                      <w:t xml:space="preserve">of </w:t>
                    </w:r>
                    <w:r w:rsidR="00FE24B7">
                      <w:rPr>
                        <w:rFonts w:asciiTheme="minorHAnsi" w:hAnsiTheme="minorHAnsi" w:cstheme="minorHAnsi"/>
                        <w:sz w:val="18"/>
                        <w:szCs w:val="20"/>
                      </w:rPr>
                      <w:t>3</w:t>
                    </w:r>
                  </w:p>
                </w:sdtContent>
              </w:sdt>
            </w:sdtContent>
          </w:sdt>
          <w:p w14:paraId="2BC34574" w14:textId="3CB63819" w:rsidR="00C82CD3" w:rsidRDefault="00C82CD3" w:rsidP="00983478">
            <w:pPr>
              <w:pStyle w:val="Footer"/>
            </w:pPr>
          </w:p>
          <w:p w14:paraId="7D4C35C0" w14:textId="589312D7" w:rsidR="00C82CD3" w:rsidRPr="00D87B07" w:rsidRDefault="0015203D" w:rsidP="006E15D9">
            <w:pPr>
              <w:pStyle w:val="Footer"/>
              <w:jc w:val="center"/>
              <w:rPr>
                <w:sz w:val="20"/>
                <w:szCs w:val="20"/>
              </w:rPr>
            </w:pPr>
          </w:p>
        </w:sdtContent>
      </w:sdt>
    </w:sdtContent>
  </w:sdt>
  <w:p w14:paraId="6FB6F2F2" w14:textId="77777777" w:rsidR="00C82CD3" w:rsidRDefault="00C82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F5FAA" w14:textId="77777777" w:rsidR="000C112E" w:rsidRDefault="000C112E" w:rsidP="00EA7D21">
      <w:r>
        <w:separator/>
      </w:r>
    </w:p>
  </w:footnote>
  <w:footnote w:type="continuationSeparator" w:id="0">
    <w:p w14:paraId="4D1C8DDD" w14:textId="77777777" w:rsidR="000C112E" w:rsidRDefault="000C112E" w:rsidP="00EA7D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153DA1" w14:textId="76E7007E" w:rsidR="00087B4F" w:rsidRPr="00087B4F" w:rsidRDefault="00087B4F" w:rsidP="00F9223D">
    <w:pPr>
      <w:ind w:right="-270"/>
      <w:jc w:val="center"/>
      <w:rPr>
        <w:rFonts w:asciiTheme="minorHAnsi" w:hAnsiTheme="minorHAnsi" w:cstheme="minorHAnsi"/>
        <w:color w:val="000000"/>
        <w:sz w:val="18"/>
        <w:szCs w:val="18"/>
      </w:rPr>
    </w:pPr>
    <w:r w:rsidRPr="00087B4F">
      <w:rPr>
        <w:rFonts w:asciiTheme="minorHAnsi" w:hAnsiTheme="minorHAnsi" w:cstheme="minorHAnsi"/>
        <w:b/>
        <w:sz w:val="18"/>
        <w:szCs w:val="18"/>
        <w:lang w:val="fr-FR" w:eastAsia="ko-KR"/>
      </w:rPr>
      <w:t xml:space="preserve">     </w:t>
    </w:r>
    <w:r>
      <w:rPr>
        <w:rFonts w:asciiTheme="minorHAnsi" w:hAnsiTheme="minorHAnsi" w:cstheme="minorHAnsi"/>
        <w:b/>
        <w:sz w:val="18"/>
        <w:szCs w:val="18"/>
        <w:lang w:val="fr-FR" w:eastAsia="ko-KR"/>
      </w:rPr>
      <w:t xml:space="preserve">                  </w:t>
    </w:r>
    <w:r w:rsidRPr="00087B4F">
      <w:rPr>
        <w:rFonts w:asciiTheme="minorHAnsi" w:hAnsiTheme="minorHAnsi" w:cstheme="minorHAnsi"/>
        <w:b/>
        <w:sz w:val="18"/>
        <w:szCs w:val="18"/>
        <w:lang w:val="fr-FR" w:eastAsia="ko-KR"/>
      </w:rPr>
      <w:t xml:space="preserve">  </w:t>
    </w:r>
  </w:p>
  <w:p w14:paraId="597E7B3E" w14:textId="07B6A5AF" w:rsidR="00087B4F" w:rsidRDefault="00087B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D63AE"/>
    <w:multiLevelType w:val="hybridMultilevel"/>
    <w:tmpl w:val="F54610D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7711F"/>
    <w:multiLevelType w:val="hybridMultilevel"/>
    <w:tmpl w:val="AF0CD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54447"/>
    <w:multiLevelType w:val="hybridMultilevel"/>
    <w:tmpl w:val="2294D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33282"/>
    <w:multiLevelType w:val="multilevel"/>
    <w:tmpl w:val="C2F49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52BE1"/>
    <w:multiLevelType w:val="hybridMultilevel"/>
    <w:tmpl w:val="AC28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F0BA1"/>
    <w:multiLevelType w:val="hybridMultilevel"/>
    <w:tmpl w:val="8A8A3B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065621"/>
    <w:multiLevelType w:val="hybridMultilevel"/>
    <w:tmpl w:val="185256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2C7BE8"/>
    <w:multiLevelType w:val="multilevel"/>
    <w:tmpl w:val="A2F6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703FF3"/>
    <w:multiLevelType w:val="multilevel"/>
    <w:tmpl w:val="16F0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7D15C4"/>
    <w:multiLevelType w:val="hybridMultilevel"/>
    <w:tmpl w:val="5EECF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8B7A9D"/>
    <w:multiLevelType w:val="hybridMultilevel"/>
    <w:tmpl w:val="3E3AA4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3326B9"/>
    <w:multiLevelType w:val="hybridMultilevel"/>
    <w:tmpl w:val="39AC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BA308B"/>
    <w:multiLevelType w:val="hybridMultilevel"/>
    <w:tmpl w:val="E25E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023A3B"/>
    <w:multiLevelType w:val="multilevel"/>
    <w:tmpl w:val="57CA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0A083B"/>
    <w:multiLevelType w:val="hybridMultilevel"/>
    <w:tmpl w:val="E8549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7E168AA"/>
    <w:multiLevelType w:val="hybridMultilevel"/>
    <w:tmpl w:val="8BC201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094E99"/>
    <w:multiLevelType w:val="hybridMultilevel"/>
    <w:tmpl w:val="5E86B00C"/>
    <w:lvl w:ilvl="0" w:tplc="04090001">
      <w:start w:val="1"/>
      <w:numFmt w:val="bullet"/>
      <w:lvlText w:val=""/>
      <w:lvlJc w:val="left"/>
      <w:pPr>
        <w:ind w:left="712" w:hanging="360"/>
      </w:pPr>
      <w:rPr>
        <w:rFonts w:ascii="Symbol" w:hAnsi="Symbol" w:hint="default"/>
      </w:rPr>
    </w:lvl>
    <w:lvl w:ilvl="1" w:tplc="04090003" w:tentative="1">
      <w:start w:val="1"/>
      <w:numFmt w:val="bullet"/>
      <w:lvlText w:val="o"/>
      <w:lvlJc w:val="left"/>
      <w:pPr>
        <w:ind w:left="1432" w:hanging="360"/>
      </w:pPr>
      <w:rPr>
        <w:rFonts w:ascii="Courier New" w:hAnsi="Courier New" w:cs="Courier New" w:hint="default"/>
      </w:rPr>
    </w:lvl>
    <w:lvl w:ilvl="2" w:tplc="04090005" w:tentative="1">
      <w:start w:val="1"/>
      <w:numFmt w:val="bullet"/>
      <w:lvlText w:val=""/>
      <w:lvlJc w:val="left"/>
      <w:pPr>
        <w:ind w:left="2152" w:hanging="360"/>
      </w:pPr>
      <w:rPr>
        <w:rFonts w:ascii="Wingdings" w:hAnsi="Wingdings" w:hint="default"/>
      </w:rPr>
    </w:lvl>
    <w:lvl w:ilvl="3" w:tplc="04090001" w:tentative="1">
      <w:start w:val="1"/>
      <w:numFmt w:val="bullet"/>
      <w:lvlText w:val=""/>
      <w:lvlJc w:val="left"/>
      <w:pPr>
        <w:ind w:left="2872" w:hanging="360"/>
      </w:pPr>
      <w:rPr>
        <w:rFonts w:ascii="Symbol" w:hAnsi="Symbol" w:hint="default"/>
      </w:rPr>
    </w:lvl>
    <w:lvl w:ilvl="4" w:tplc="04090003" w:tentative="1">
      <w:start w:val="1"/>
      <w:numFmt w:val="bullet"/>
      <w:lvlText w:val="o"/>
      <w:lvlJc w:val="left"/>
      <w:pPr>
        <w:ind w:left="3592" w:hanging="360"/>
      </w:pPr>
      <w:rPr>
        <w:rFonts w:ascii="Courier New" w:hAnsi="Courier New" w:cs="Courier New" w:hint="default"/>
      </w:rPr>
    </w:lvl>
    <w:lvl w:ilvl="5" w:tplc="04090005" w:tentative="1">
      <w:start w:val="1"/>
      <w:numFmt w:val="bullet"/>
      <w:lvlText w:val=""/>
      <w:lvlJc w:val="left"/>
      <w:pPr>
        <w:ind w:left="4312" w:hanging="360"/>
      </w:pPr>
      <w:rPr>
        <w:rFonts w:ascii="Wingdings" w:hAnsi="Wingdings" w:hint="default"/>
      </w:rPr>
    </w:lvl>
    <w:lvl w:ilvl="6" w:tplc="04090001" w:tentative="1">
      <w:start w:val="1"/>
      <w:numFmt w:val="bullet"/>
      <w:lvlText w:val=""/>
      <w:lvlJc w:val="left"/>
      <w:pPr>
        <w:ind w:left="5032" w:hanging="360"/>
      </w:pPr>
      <w:rPr>
        <w:rFonts w:ascii="Symbol" w:hAnsi="Symbol" w:hint="default"/>
      </w:rPr>
    </w:lvl>
    <w:lvl w:ilvl="7" w:tplc="04090003" w:tentative="1">
      <w:start w:val="1"/>
      <w:numFmt w:val="bullet"/>
      <w:lvlText w:val="o"/>
      <w:lvlJc w:val="left"/>
      <w:pPr>
        <w:ind w:left="5752" w:hanging="360"/>
      </w:pPr>
      <w:rPr>
        <w:rFonts w:ascii="Courier New" w:hAnsi="Courier New" w:cs="Courier New" w:hint="default"/>
      </w:rPr>
    </w:lvl>
    <w:lvl w:ilvl="8" w:tplc="04090005" w:tentative="1">
      <w:start w:val="1"/>
      <w:numFmt w:val="bullet"/>
      <w:lvlText w:val=""/>
      <w:lvlJc w:val="left"/>
      <w:pPr>
        <w:ind w:left="6472" w:hanging="360"/>
      </w:pPr>
      <w:rPr>
        <w:rFonts w:ascii="Wingdings" w:hAnsi="Wingdings" w:hint="default"/>
      </w:rPr>
    </w:lvl>
  </w:abstractNum>
  <w:abstractNum w:abstractNumId="17" w15:restartNumberingAfterBreak="0">
    <w:nsid w:val="45645443"/>
    <w:multiLevelType w:val="hybridMultilevel"/>
    <w:tmpl w:val="CC2C3F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A67178"/>
    <w:multiLevelType w:val="hybridMultilevel"/>
    <w:tmpl w:val="8D74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B3689D"/>
    <w:multiLevelType w:val="hybridMultilevel"/>
    <w:tmpl w:val="2D403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8C0DF3"/>
    <w:multiLevelType w:val="hybridMultilevel"/>
    <w:tmpl w:val="02D40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4374EB"/>
    <w:multiLevelType w:val="hybridMultilevel"/>
    <w:tmpl w:val="300C8BC4"/>
    <w:lvl w:ilvl="0" w:tplc="0409000F">
      <w:start w:val="1"/>
      <w:numFmt w:val="decimal"/>
      <w:lvlText w:val="%1."/>
      <w:lvlJc w:val="left"/>
      <w:pPr>
        <w:ind w:left="720" w:hanging="360"/>
      </w:pPr>
      <w:rPr>
        <w:rFonts w:hint="default"/>
        <w:b w:val="0"/>
      </w:rPr>
    </w:lvl>
    <w:lvl w:ilvl="1" w:tplc="04090001">
      <w:start w:val="1"/>
      <w:numFmt w:val="bullet"/>
      <w:lvlText w:val=""/>
      <w:lvlJc w:val="left"/>
      <w:pPr>
        <w:ind w:left="1440" w:hanging="360"/>
      </w:pPr>
      <w:rPr>
        <w:rFonts w:ascii="Symbol" w:hAnsi="Symbol" w:hint="default"/>
        <w:b w:val="0"/>
      </w:rPr>
    </w:lvl>
    <w:lvl w:ilvl="2" w:tplc="04090001">
      <w:start w:val="1"/>
      <w:numFmt w:val="bullet"/>
      <w:lvlText w:val=""/>
      <w:lvlJc w:val="left"/>
      <w:pPr>
        <w:ind w:left="2160" w:hanging="180"/>
      </w:pPr>
      <w:rPr>
        <w:rFonts w:ascii="Symbol" w:hAnsi="Symbol" w:hint="default"/>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BA7094"/>
    <w:multiLevelType w:val="hybridMultilevel"/>
    <w:tmpl w:val="56AA34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DA6560"/>
    <w:multiLevelType w:val="hybridMultilevel"/>
    <w:tmpl w:val="452E6BE8"/>
    <w:lvl w:ilvl="0" w:tplc="FA7CF77C">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77503F"/>
    <w:multiLevelType w:val="hybridMultilevel"/>
    <w:tmpl w:val="7E342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8C698C"/>
    <w:multiLevelType w:val="hybridMultilevel"/>
    <w:tmpl w:val="C2DE6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B46C02"/>
    <w:multiLevelType w:val="multilevel"/>
    <w:tmpl w:val="CD38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0A3043"/>
    <w:multiLevelType w:val="hybridMultilevel"/>
    <w:tmpl w:val="185256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48456E"/>
    <w:multiLevelType w:val="hybridMultilevel"/>
    <w:tmpl w:val="D4229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105977"/>
    <w:multiLevelType w:val="hybridMultilevel"/>
    <w:tmpl w:val="82AEC396"/>
    <w:lvl w:ilvl="0" w:tplc="04090005">
      <w:start w:val="1"/>
      <w:numFmt w:val="bullet"/>
      <w:lvlText w:val=""/>
      <w:lvlJc w:val="left"/>
      <w:pPr>
        <w:ind w:left="720" w:hanging="360"/>
      </w:pPr>
      <w:rPr>
        <w:rFonts w:ascii="Wingdings" w:hAnsi="Wingdings" w:hint="default"/>
      </w:rPr>
    </w:lvl>
    <w:lvl w:ilvl="1" w:tplc="F30EF0D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533394"/>
    <w:multiLevelType w:val="hybridMultilevel"/>
    <w:tmpl w:val="DF6838F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F50A9C"/>
    <w:multiLevelType w:val="hybridMultilevel"/>
    <w:tmpl w:val="993E77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A70CAE"/>
    <w:multiLevelType w:val="hybridMultilevel"/>
    <w:tmpl w:val="2F426C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CE629A"/>
    <w:multiLevelType w:val="hybridMultilevel"/>
    <w:tmpl w:val="EBBE6CE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1"/>
  </w:num>
  <w:num w:numId="3">
    <w:abstractNumId w:val="23"/>
  </w:num>
  <w:num w:numId="4">
    <w:abstractNumId w:val="5"/>
  </w:num>
  <w:num w:numId="5">
    <w:abstractNumId w:val="32"/>
  </w:num>
  <w:num w:numId="6">
    <w:abstractNumId w:val="17"/>
  </w:num>
  <w:num w:numId="7">
    <w:abstractNumId w:val="2"/>
  </w:num>
  <w:num w:numId="8">
    <w:abstractNumId w:val="18"/>
  </w:num>
  <w:num w:numId="9">
    <w:abstractNumId w:val="11"/>
  </w:num>
  <w:num w:numId="10">
    <w:abstractNumId w:val="12"/>
  </w:num>
  <w:num w:numId="11">
    <w:abstractNumId w:val="16"/>
  </w:num>
  <w:num w:numId="12">
    <w:abstractNumId w:val="6"/>
  </w:num>
  <w:num w:numId="13">
    <w:abstractNumId w:val="28"/>
  </w:num>
  <w:num w:numId="14">
    <w:abstractNumId w:val="1"/>
  </w:num>
  <w:num w:numId="15">
    <w:abstractNumId w:val="27"/>
  </w:num>
  <w:num w:numId="16">
    <w:abstractNumId w:val="9"/>
  </w:num>
  <w:num w:numId="17">
    <w:abstractNumId w:val="29"/>
  </w:num>
  <w:num w:numId="18">
    <w:abstractNumId w:val="0"/>
  </w:num>
  <w:num w:numId="19">
    <w:abstractNumId w:val="7"/>
  </w:num>
  <w:num w:numId="20">
    <w:abstractNumId w:val="26"/>
  </w:num>
  <w:num w:numId="21">
    <w:abstractNumId w:val="8"/>
  </w:num>
  <w:num w:numId="22">
    <w:abstractNumId w:val="13"/>
  </w:num>
  <w:num w:numId="23">
    <w:abstractNumId w:val="3"/>
  </w:num>
  <w:num w:numId="24">
    <w:abstractNumId w:val="33"/>
  </w:num>
  <w:num w:numId="25">
    <w:abstractNumId w:val="30"/>
  </w:num>
  <w:num w:numId="26">
    <w:abstractNumId w:val="10"/>
  </w:num>
  <w:num w:numId="27">
    <w:abstractNumId w:val="20"/>
  </w:num>
  <w:num w:numId="28">
    <w:abstractNumId w:val="15"/>
  </w:num>
  <w:num w:numId="29">
    <w:abstractNumId w:val="14"/>
  </w:num>
  <w:num w:numId="30">
    <w:abstractNumId w:val="21"/>
  </w:num>
  <w:num w:numId="31">
    <w:abstractNumId w:val="4"/>
  </w:num>
  <w:num w:numId="32">
    <w:abstractNumId w:val="25"/>
  </w:num>
  <w:num w:numId="33">
    <w:abstractNumId w:val="19"/>
  </w:num>
  <w:num w:numId="34">
    <w:abstractNumId w:val="24"/>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ravis Sondgerath">
    <w15:presenceInfo w15:providerId="AD" w15:userId="S::tSondgerath@atiba.com::f07b3689-e795-4d38-b653-e182c5ed32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trackRevisions/>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185"/>
    <w:rsid w:val="00000F7E"/>
    <w:rsid w:val="00004D38"/>
    <w:rsid w:val="00010032"/>
    <w:rsid w:val="000139CB"/>
    <w:rsid w:val="00017B7F"/>
    <w:rsid w:val="00024C79"/>
    <w:rsid w:val="00026AD8"/>
    <w:rsid w:val="00027071"/>
    <w:rsid w:val="00035EA3"/>
    <w:rsid w:val="00040B4C"/>
    <w:rsid w:val="0005610C"/>
    <w:rsid w:val="000651C5"/>
    <w:rsid w:val="00065F72"/>
    <w:rsid w:val="00070B38"/>
    <w:rsid w:val="0007108D"/>
    <w:rsid w:val="000732AF"/>
    <w:rsid w:val="0007510D"/>
    <w:rsid w:val="00077A54"/>
    <w:rsid w:val="00087B4F"/>
    <w:rsid w:val="000C112E"/>
    <w:rsid w:val="000E359F"/>
    <w:rsid w:val="000E48D4"/>
    <w:rsid w:val="000E7377"/>
    <w:rsid w:val="000F0059"/>
    <w:rsid w:val="000F79ED"/>
    <w:rsid w:val="001101E1"/>
    <w:rsid w:val="00110738"/>
    <w:rsid w:val="00111BF2"/>
    <w:rsid w:val="00132545"/>
    <w:rsid w:val="00135E0A"/>
    <w:rsid w:val="0015203D"/>
    <w:rsid w:val="00156BE8"/>
    <w:rsid w:val="00173382"/>
    <w:rsid w:val="00173A84"/>
    <w:rsid w:val="00173DCD"/>
    <w:rsid w:val="001B5B70"/>
    <w:rsid w:val="001C33BB"/>
    <w:rsid w:val="001D06DF"/>
    <w:rsid w:val="001D2114"/>
    <w:rsid w:val="001D3A65"/>
    <w:rsid w:val="001E1784"/>
    <w:rsid w:val="001E44A1"/>
    <w:rsid w:val="001E62CA"/>
    <w:rsid w:val="001F0D6B"/>
    <w:rsid w:val="00205E38"/>
    <w:rsid w:val="002066C5"/>
    <w:rsid w:val="00211885"/>
    <w:rsid w:val="0021461B"/>
    <w:rsid w:val="00217CCF"/>
    <w:rsid w:val="002217C0"/>
    <w:rsid w:val="00224FE3"/>
    <w:rsid w:val="00225905"/>
    <w:rsid w:val="0023123D"/>
    <w:rsid w:val="00264E9D"/>
    <w:rsid w:val="002666A5"/>
    <w:rsid w:val="00282500"/>
    <w:rsid w:val="002945D5"/>
    <w:rsid w:val="00295456"/>
    <w:rsid w:val="00295CB8"/>
    <w:rsid w:val="00296B74"/>
    <w:rsid w:val="00296DF4"/>
    <w:rsid w:val="002B4E74"/>
    <w:rsid w:val="002B501D"/>
    <w:rsid w:val="002C533E"/>
    <w:rsid w:val="002C66AE"/>
    <w:rsid w:val="002D1013"/>
    <w:rsid w:val="002D2A46"/>
    <w:rsid w:val="002E0129"/>
    <w:rsid w:val="002E0851"/>
    <w:rsid w:val="002F6991"/>
    <w:rsid w:val="00303138"/>
    <w:rsid w:val="00314D2A"/>
    <w:rsid w:val="00323D76"/>
    <w:rsid w:val="003318FD"/>
    <w:rsid w:val="00331B67"/>
    <w:rsid w:val="003342F5"/>
    <w:rsid w:val="003349B8"/>
    <w:rsid w:val="003349E1"/>
    <w:rsid w:val="003435A5"/>
    <w:rsid w:val="0034594F"/>
    <w:rsid w:val="00347A7F"/>
    <w:rsid w:val="0038525F"/>
    <w:rsid w:val="003A2B85"/>
    <w:rsid w:val="003B6191"/>
    <w:rsid w:val="003D52D7"/>
    <w:rsid w:val="003E2A3B"/>
    <w:rsid w:val="003E4591"/>
    <w:rsid w:val="00406195"/>
    <w:rsid w:val="00407E3C"/>
    <w:rsid w:val="00425961"/>
    <w:rsid w:val="0042754C"/>
    <w:rsid w:val="00445529"/>
    <w:rsid w:val="004802C5"/>
    <w:rsid w:val="00485613"/>
    <w:rsid w:val="004869FA"/>
    <w:rsid w:val="004974D0"/>
    <w:rsid w:val="004A37DF"/>
    <w:rsid w:val="004A6139"/>
    <w:rsid w:val="004C47EE"/>
    <w:rsid w:val="004D3706"/>
    <w:rsid w:val="004E382B"/>
    <w:rsid w:val="004E4B09"/>
    <w:rsid w:val="004F7699"/>
    <w:rsid w:val="00501844"/>
    <w:rsid w:val="00513459"/>
    <w:rsid w:val="00523FF5"/>
    <w:rsid w:val="00554197"/>
    <w:rsid w:val="00562D68"/>
    <w:rsid w:val="00565ABE"/>
    <w:rsid w:val="005834E8"/>
    <w:rsid w:val="00595C4F"/>
    <w:rsid w:val="005A509A"/>
    <w:rsid w:val="005B1B7B"/>
    <w:rsid w:val="005B21AB"/>
    <w:rsid w:val="005B2830"/>
    <w:rsid w:val="005B587E"/>
    <w:rsid w:val="005B60BD"/>
    <w:rsid w:val="005C049E"/>
    <w:rsid w:val="005C366B"/>
    <w:rsid w:val="005E1BD8"/>
    <w:rsid w:val="005E4E68"/>
    <w:rsid w:val="005E5C62"/>
    <w:rsid w:val="005F04AF"/>
    <w:rsid w:val="00600FC3"/>
    <w:rsid w:val="00623EEE"/>
    <w:rsid w:val="00644370"/>
    <w:rsid w:val="0064472B"/>
    <w:rsid w:val="00650D80"/>
    <w:rsid w:val="006524F2"/>
    <w:rsid w:val="006752D1"/>
    <w:rsid w:val="00680CE1"/>
    <w:rsid w:val="006937AB"/>
    <w:rsid w:val="006A10C3"/>
    <w:rsid w:val="006A218E"/>
    <w:rsid w:val="006C4BBE"/>
    <w:rsid w:val="006E15D9"/>
    <w:rsid w:val="006F5CE6"/>
    <w:rsid w:val="007035ED"/>
    <w:rsid w:val="00706011"/>
    <w:rsid w:val="00712FAB"/>
    <w:rsid w:val="0071657B"/>
    <w:rsid w:val="007252FD"/>
    <w:rsid w:val="00750538"/>
    <w:rsid w:val="00757D07"/>
    <w:rsid w:val="007631BF"/>
    <w:rsid w:val="00773D9B"/>
    <w:rsid w:val="00783556"/>
    <w:rsid w:val="00783C75"/>
    <w:rsid w:val="007A78D5"/>
    <w:rsid w:val="007B0DDD"/>
    <w:rsid w:val="007B43FA"/>
    <w:rsid w:val="007B5A43"/>
    <w:rsid w:val="007C2943"/>
    <w:rsid w:val="007C6F71"/>
    <w:rsid w:val="007C75F9"/>
    <w:rsid w:val="007D11F4"/>
    <w:rsid w:val="007E41ED"/>
    <w:rsid w:val="007E4A29"/>
    <w:rsid w:val="007F6D6D"/>
    <w:rsid w:val="00812A60"/>
    <w:rsid w:val="0083054F"/>
    <w:rsid w:val="00832127"/>
    <w:rsid w:val="00835A51"/>
    <w:rsid w:val="00835F27"/>
    <w:rsid w:val="00841212"/>
    <w:rsid w:val="00854022"/>
    <w:rsid w:val="00870F0F"/>
    <w:rsid w:val="0087741F"/>
    <w:rsid w:val="00881C96"/>
    <w:rsid w:val="008839F7"/>
    <w:rsid w:val="008907A8"/>
    <w:rsid w:val="008921B7"/>
    <w:rsid w:val="00892774"/>
    <w:rsid w:val="00896B8E"/>
    <w:rsid w:val="008A5DDA"/>
    <w:rsid w:val="008A6253"/>
    <w:rsid w:val="008C1185"/>
    <w:rsid w:val="008C5832"/>
    <w:rsid w:val="008C7084"/>
    <w:rsid w:val="008D1F7F"/>
    <w:rsid w:val="008E596B"/>
    <w:rsid w:val="008F0434"/>
    <w:rsid w:val="008F18B6"/>
    <w:rsid w:val="008F30EB"/>
    <w:rsid w:val="009010B8"/>
    <w:rsid w:val="009021F6"/>
    <w:rsid w:val="00902AA8"/>
    <w:rsid w:val="009048D9"/>
    <w:rsid w:val="0091364D"/>
    <w:rsid w:val="00914AE7"/>
    <w:rsid w:val="009218AD"/>
    <w:rsid w:val="0092520D"/>
    <w:rsid w:val="00932C25"/>
    <w:rsid w:val="009365EA"/>
    <w:rsid w:val="00940ADA"/>
    <w:rsid w:val="00951CC2"/>
    <w:rsid w:val="00953CE3"/>
    <w:rsid w:val="00954BE6"/>
    <w:rsid w:val="00957E78"/>
    <w:rsid w:val="0096145C"/>
    <w:rsid w:val="00975364"/>
    <w:rsid w:val="009816D3"/>
    <w:rsid w:val="009832D4"/>
    <w:rsid w:val="00983478"/>
    <w:rsid w:val="0098583D"/>
    <w:rsid w:val="00990BF4"/>
    <w:rsid w:val="009A1A8B"/>
    <w:rsid w:val="009B5426"/>
    <w:rsid w:val="009C3305"/>
    <w:rsid w:val="009D1F97"/>
    <w:rsid w:val="009D5E8B"/>
    <w:rsid w:val="009E563B"/>
    <w:rsid w:val="009F21D0"/>
    <w:rsid w:val="009F6DFA"/>
    <w:rsid w:val="00A00923"/>
    <w:rsid w:val="00A028FA"/>
    <w:rsid w:val="00A041FE"/>
    <w:rsid w:val="00A077A7"/>
    <w:rsid w:val="00A1490C"/>
    <w:rsid w:val="00A236AD"/>
    <w:rsid w:val="00A354B1"/>
    <w:rsid w:val="00A37416"/>
    <w:rsid w:val="00A4633C"/>
    <w:rsid w:val="00A52E38"/>
    <w:rsid w:val="00A5703F"/>
    <w:rsid w:val="00A62E55"/>
    <w:rsid w:val="00A64AB1"/>
    <w:rsid w:val="00A74CAD"/>
    <w:rsid w:val="00A806E5"/>
    <w:rsid w:val="00A84240"/>
    <w:rsid w:val="00A875E4"/>
    <w:rsid w:val="00A916C0"/>
    <w:rsid w:val="00AA1032"/>
    <w:rsid w:val="00AB0E60"/>
    <w:rsid w:val="00AB1AFE"/>
    <w:rsid w:val="00AB3008"/>
    <w:rsid w:val="00AB543D"/>
    <w:rsid w:val="00AB6B6C"/>
    <w:rsid w:val="00AD1188"/>
    <w:rsid w:val="00AE5C1D"/>
    <w:rsid w:val="00AE5DC8"/>
    <w:rsid w:val="00AF27D4"/>
    <w:rsid w:val="00AF33BC"/>
    <w:rsid w:val="00AF4903"/>
    <w:rsid w:val="00B00619"/>
    <w:rsid w:val="00B03583"/>
    <w:rsid w:val="00B042C6"/>
    <w:rsid w:val="00B11A23"/>
    <w:rsid w:val="00B206D6"/>
    <w:rsid w:val="00B27288"/>
    <w:rsid w:val="00B444C3"/>
    <w:rsid w:val="00B55C15"/>
    <w:rsid w:val="00B6052B"/>
    <w:rsid w:val="00B643F6"/>
    <w:rsid w:val="00B64ED8"/>
    <w:rsid w:val="00B65B30"/>
    <w:rsid w:val="00B8227E"/>
    <w:rsid w:val="00B85108"/>
    <w:rsid w:val="00B96237"/>
    <w:rsid w:val="00BC3A62"/>
    <w:rsid w:val="00BE5F24"/>
    <w:rsid w:val="00BE7BE1"/>
    <w:rsid w:val="00C146A7"/>
    <w:rsid w:val="00C2455C"/>
    <w:rsid w:val="00C32879"/>
    <w:rsid w:val="00C45A53"/>
    <w:rsid w:val="00C82CD3"/>
    <w:rsid w:val="00C976EF"/>
    <w:rsid w:val="00CB0F1E"/>
    <w:rsid w:val="00CB5AC7"/>
    <w:rsid w:val="00CC58BE"/>
    <w:rsid w:val="00CF1CC8"/>
    <w:rsid w:val="00D06F16"/>
    <w:rsid w:val="00D106C2"/>
    <w:rsid w:val="00D106DC"/>
    <w:rsid w:val="00D12165"/>
    <w:rsid w:val="00D25CBC"/>
    <w:rsid w:val="00D40AA7"/>
    <w:rsid w:val="00D431BA"/>
    <w:rsid w:val="00D60A10"/>
    <w:rsid w:val="00D624CA"/>
    <w:rsid w:val="00D85AD3"/>
    <w:rsid w:val="00D87B07"/>
    <w:rsid w:val="00D87E28"/>
    <w:rsid w:val="00DB4212"/>
    <w:rsid w:val="00DE779D"/>
    <w:rsid w:val="00DF3484"/>
    <w:rsid w:val="00DF6167"/>
    <w:rsid w:val="00E0156F"/>
    <w:rsid w:val="00E0591B"/>
    <w:rsid w:val="00E11307"/>
    <w:rsid w:val="00E126DF"/>
    <w:rsid w:val="00E14ED6"/>
    <w:rsid w:val="00E227AB"/>
    <w:rsid w:val="00E22DBA"/>
    <w:rsid w:val="00E25613"/>
    <w:rsid w:val="00E35FBF"/>
    <w:rsid w:val="00E4201E"/>
    <w:rsid w:val="00E52B40"/>
    <w:rsid w:val="00E530EC"/>
    <w:rsid w:val="00E6594D"/>
    <w:rsid w:val="00E65CCC"/>
    <w:rsid w:val="00E74BFE"/>
    <w:rsid w:val="00E82518"/>
    <w:rsid w:val="00E87979"/>
    <w:rsid w:val="00E914B1"/>
    <w:rsid w:val="00EA3353"/>
    <w:rsid w:val="00EA71F4"/>
    <w:rsid w:val="00EA7D21"/>
    <w:rsid w:val="00ED7D71"/>
    <w:rsid w:val="00EE0C98"/>
    <w:rsid w:val="00EE1F17"/>
    <w:rsid w:val="00EE2EFF"/>
    <w:rsid w:val="00EE322B"/>
    <w:rsid w:val="00EF513C"/>
    <w:rsid w:val="00EF552C"/>
    <w:rsid w:val="00F073D1"/>
    <w:rsid w:val="00F14748"/>
    <w:rsid w:val="00F302CE"/>
    <w:rsid w:val="00F32481"/>
    <w:rsid w:val="00F35524"/>
    <w:rsid w:val="00F54FFA"/>
    <w:rsid w:val="00F55B75"/>
    <w:rsid w:val="00F641D2"/>
    <w:rsid w:val="00F800AE"/>
    <w:rsid w:val="00F8096E"/>
    <w:rsid w:val="00F911A7"/>
    <w:rsid w:val="00F9223D"/>
    <w:rsid w:val="00F96578"/>
    <w:rsid w:val="00FB1A31"/>
    <w:rsid w:val="00FD2F0B"/>
    <w:rsid w:val="00FD69A3"/>
    <w:rsid w:val="00FE24B7"/>
    <w:rsid w:val="00FE4308"/>
    <w:rsid w:val="00FE4BC0"/>
    <w:rsid w:val="00FF4770"/>
    <w:rsid w:val="00FF5C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550909E"/>
  <w15:docId w15:val="{CA63AA4D-75A3-4075-8D76-0F79D238A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AF33BC"/>
    <w:pPr>
      <w:widowControl/>
      <w:autoSpaceDE/>
      <w:autoSpaceDN/>
    </w:pPr>
    <w:rPr>
      <w:rFonts w:ascii="Times New Roman" w:eastAsia="Times New Roman" w:hAnsi="Times New Roman" w:cs="Times New Roman"/>
      <w:sz w:val="24"/>
      <w:szCs w:val="24"/>
    </w:rPr>
  </w:style>
  <w:style w:type="paragraph" w:styleId="Heading1">
    <w:name w:val="heading 1"/>
    <w:basedOn w:val="ListParagraph"/>
    <w:uiPriority w:val="1"/>
    <w:qFormat/>
    <w:rsid w:val="00173A84"/>
    <w:pPr>
      <w:numPr>
        <w:numId w:val="3"/>
      </w:numPr>
      <w:ind w:left="720"/>
      <w:jc w:val="both"/>
      <w:outlineLvl w:val="0"/>
    </w:pPr>
    <w:rPr>
      <w:rFonts w:asciiTheme="minorHAnsi" w:hAnsiTheme="minorHAnsi" w:cstheme="minorHAnsi"/>
      <w:b/>
      <w:sz w:val="22"/>
      <w:szCs w:val="20"/>
    </w:rPr>
  </w:style>
  <w:style w:type="paragraph" w:styleId="Heading2">
    <w:name w:val="heading 2"/>
    <w:basedOn w:val="Normal"/>
    <w:next w:val="Normal"/>
    <w:link w:val="Heading2Char"/>
    <w:uiPriority w:val="9"/>
    <w:semiHidden/>
    <w:unhideWhenUsed/>
    <w:qFormat/>
    <w:rsid w:val="00407E3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aliases w:val="small normal,Resume Title,List Paragraph_Table bullets,Ha,List Paragraph1"/>
    <w:basedOn w:val="Normal"/>
    <w:link w:val="ListParagraphChar"/>
    <w:uiPriority w:val="34"/>
    <w:qFormat/>
    <w:pPr>
      <w:ind w:left="1288" w:hanging="355"/>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1F0D6B"/>
    <w:rPr>
      <w:sz w:val="16"/>
      <w:szCs w:val="16"/>
    </w:rPr>
  </w:style>
  <w:style w:type="paragraph" w:styleId="CommentText">
    <w:name w:val="annotation text"/>
    <w:basedOn w:val="Normal"/>
    <w:link w:val="CommentTextChar"/>
    <w:uiPriority w:val="99"/>
    <w:semiHidden/>
    <w:unhideWhenUsed/>
    <w:rsid w:val="001F0D6B"/>
    <w:rPr>
      <w:sz w:val="20"/>
      <w:szCs w:val="20"/>
    </w:rPr>
  </w:style>
  <w:style w:type="character" w:customStyle="1" w:styleId="CommentTextChar">
    <w:name w:val="Comment Text Char"/>
    <w:basedOn w:val="DefaultParagraphFont"/>
    <w:link w:val="CommentText"/>
    <w:uiPriority w:val="99"/>
    <w:semiHidden/>
    <w:rsid w:val="001F0D6B"/>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1F0D6B"/>
    <w:rPr>
      <w:b/>
      <w:bCs/>
    </w:rPr>
  </w:style>
  <w:style w:type="character" w:customStyle="1" w:styleId="CommentSubjectChar">
    <w:name w:val="Comment Subject Char"/>
    <w:basedOn w:val="CommentTextChar"/>
    <w:link w:val="CommentSubject"/>
    <w:uiPriority w:val="99"/>
    <w:semiHidden/>
    <w:rsid w:val="001F0D6B"/>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1F0D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0D6B"/>
    <w:rPr>
      <w:rFonts w:ascii="Segoe UI" w:eastAsia="Calibri" w:hAnsi="Segoe UI" w:cs="Segoe UI"/>
      <w:sz w:val="18"/>
      <w:szCs w:val="18"/>
    </w:rPr>
  </w:style>
  <w:style w:type="table" w:styleId="TableGrid">
    <w:name w:val="Table Grid"/>
    <w:basedOn w:val="TableNormal"/>
    <w:uiPriority w:val="39"/>
    <w:rsid w:val="00132545"/>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3318FD"/>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7D21"/>
    <w:pPr>
      <w:tabs>
        <w:tab w:val="center" w:pos="4680"/>
        <w:tab w:val="right" w:pos="9360"/>
      </w:tabs>
    </w:pPr>
  </w:style>
  <w:style w:type="character" w:customStyle="1" w:styleId="HeaderChar">
    <w:name w:val="Header Char"/>
    <w:basedOn w:val="DefaultParagraphFont"/>
    <w:link w:val="Header"/>
    <w:uiPriority w:val="99"/>
    <w:rsid w:val="00EA7D21"/>
    <w:rPr>
      <w:rFonts w:ascii="Calibri" w:eastAsia="Calibri" w:hAnsi="Calibri" w:cs="Calibri"/>
    </w:rPr>
  </w:style>
  <w:style w:type="paragraph" w:styleId="Footer">
    <w:name w:val="footer"/>
    <w:basedOn w:val="Normal"/>
    <w:link w:val="FooterChar"/>
    <w:uiPriority w:val="99"/>
    <w:unhideWhenUsed/>
    <w:rsid w:val="00EA7D21"/>
    <w:pPr>
      <w:tabs>
        <w:tab w:val="center" w:pos="4680"/>
        <w:tab w:val="right" w:pos="9360"/>
      </w:tabs>
    </w:pPr>
  </w:style>
  <w:style w:type="character" w:customStyle="1" w:styleId="FooterChar">
    <w:name w:val="Footer Char"/>
    <w:basedOn w:val="DefaultParagraphFont"/>
    <w:link w:val="Footer"/>
    <w:uiPriority w:val="99"/>
    <w:rsid w:val="00EA7D21"/>
    <w:rPr>
      <w:rFonts w:ascii="Calibri" w:eastAsia="Calibri" w:hAnsi="Calibri" w:cs="Calibri"/>
    </w:rPr>
  </w:style>
  <w:style w:type="character" w:styleId="Hyperlink">
    <w:name w:val="Hyperlink"/>
    <w:basedOn w:val="DefaultParagraphFont"/>
    <w:uiPriority w:val="99"/>
    <w:unhideWhenUsed/>
    <w:rsid w:val="00FB1A31"/>
    <w:rPr>
      <w:color w:val="0000FF" w:themeColor="hyperlink"/>
      <w:u w:val="single"/>
    </w:rPr>
  </w:style>
  <w:style w:type="paragraph" w:customStyle="1" w:styleId="Default">
    <w:name w:val="Default"/>
    <w:rsid w:val="009C3305"/>
    <w:pPr>
      <w:widowControl/>
      <w:adjustRightInd w:val="0"/>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9B5426"/>
  </w:style>
  <w:style w:type="character" w:customStyle="1" w:styleId="ListParagraphChar">
    <w:name w:val="List Paragraph Char"/>
    <w:aliases w:val="small normal Char,Resume Title Char,List Paragraph_Table bullets Char,Ha Char,List Paragraph1 Char"/>
    <w:link w:val="ListParagraph"/>
    <w:uiPriority w:val="34"/>
    <w:rsid w:val="00750538"/>
    <w:rPr>
      <w:rFonts w:ascii="Calibri" w:eastAsia="Calibri" w:hAnsi="Calibri" w:cs="Calibri"/>
    </w:rPr>
  </w:style>
  <w:style w:type="paragraph" w:customStyle="1" w:styleId="P1-StandPara">
    <w:name w:val="P1-Stand Para"/>
    <w:rsid w:val="00750538"/>
    <w:pPr>
      <w:widowControl/>
      <w:autoSpaceDE/>
      <w:autoSpaceDN/>
      <w:spacing w:line="360" w:lineRule="atLeast"/>
      <w:ind w:firstLine="1152"/>
      <w:jc w:val="both"/>
    </w:pPr>
    <w:rPr>
      <w:rFonts w:ascii="Times New Roman" w:eastAsia="Times New Roman" w:hAnsi="Times New Roman" w:cs="Times New Roman"/>
      <w:szCs w:val="20"/>
    </w:rPr>
  </w:style>
  <w:style w:type="paragraph" w:styleId="PlainText">
    <w:name w:val="Plain Text"/>
    <w:basedOn w:val="Normal"/>
    <w:link w:val="PlainTextChar"/>
    <w:uiPriority w:val="99"/>
    <w:semiHidden/>
    <w:unhideWhenUsed/>
    <w:rsid w:val="00750538"/>
    <w:rPr>
      <w:rFonts w:ascii="Cambria" w:eastAsiaTheme="minorHAnsi" w:hAnsi="Cambria"/>
      <w:sz w:val="22"/>
      <w:szCs w:val="21"/>
    </w:rPr>
  </w:style>
  <w:style w:type="character" w:customStyle="1" w:styleId="PlainTextChar">
    <w:name w:val="Plain Text Char"/>
    <w:basedOn w:val="DefaultParagraphFont"/>
    <w:link w:val="PlainText"/>
    <w:uiPriority w:val="99"/>
    <w:semiHidden/>
    <w:rsid w:val="00750538"/>
    <w:rPr>
      <w:rFonts w:ascii="Cambria" w:hAnsi="Cambria" w:cs="Times New Roman"/>
      <w:szCs w:val="21"/>
    </w:rPr>
  </w:style>
  <w:style w:type="character" w:customStyle="1" w:styleId="Heading2Char">
    <w:name w:val="Heading 2 Char"/>
    <w:basedOn w:val="DefaultParagraphFont"/>
    <w:link w:val="Heading2"/>
    <w:uiPriority w:val="9"/>
    <w:semiHidden/>
    <w:rsid w:val="00407E3C"/>
    <w:rPr>
      <w:rFonts w:asciiTheme="majorHAnsi" w:eastAsiaTheme="majorEastAsia" w:hAnsiTheme="majorHAnsi" w:cstheme="majorBidi"/>
      <w:color w:val="365F91" w:themeColor="accent1" w:themeShade="BF"/>
      <w:sz w:val="26"/>
      <w:szCs w:val="26"/>
    </w:rPr>
  </w:style>
  <w:style w:type="table" w:styleId="GridTable4-Accent1">
    <w:name w:val="Grid Table 4 Accent 1"/>
    <w:basedOn w:val="TableNormal"/>
    <w:uiPriority w:val="49"/>
    <w:rsid w:val="00173A8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tableparagraph0">
    <w:name w:val="tableparagraph"/>
    <w:basedOn w:val="Normal"/>
    <w:rsid w:val="001B5B70"/>
    <w:pPr>
      <w:spacing w:before="100" w:beforeAutospacing="1" w:after="100" w:afterAutospacing="1"/>
    </w:pPr>
  </w:style>
  <w:style w:type="paragraph" w:customStyle="1" w:styleId="SL-FlLftSgl">
    <w:name w:val="SL-Fl Lft Sgl"/>
    <w:basedOn w:val="Normal"/>
    <w:rsid w:val="00040B4C"/>
    <w:pPr>
      <w:spacing w:line="240" w:lineRule="atLeast"/>
    </w:pPr>
    <w:rPr>
      <w:rFonts w:asciiTheme="minorHAnsi" w:hAnsiTheme="minorHAnsi" w:cs="Arial"/>
      <w:color w:val="000000" w:themeColor="text1"/>
    </w:rPr>
  </w:style>
  <w:style w:type="paragraph" w:styleId="NormalWeb">
    <w:name w:val="Normal (Web)"/>
    <w:basedOn w:val="Normal"/>
    <w:uiPriority w:val="99"/>
    <w:unhideWhenUsed/>
    <w:rsid w:val="00C82CD3"/>
    <w:pPr>
      <w:spacing w:before="100" w:beforeAutospacing="1" w:after="100" w:afterAutospacing="1"/>
    </w:pPr>
  </w:style>
  <w:style w:type="table" w:styleId="GridTable4">
    <w:name w:val="Grid Table 4"/>
    <w:basedOn w:val="TableNormal"/>
    <w:uiPriority w:val="49"/>
    <w:rsid w:val="00F9223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7758">
      <w:bodyDiv w:val="1"/>
      <w:marLeft w:val="0"/>
      <w:marRight w:val="0"/>
      <w:marTop w:val="0"/>
      <w:marBottom w:val="0"/>
      <w:divBdr>
        <w:top w:val="none" w:sz="0" w:space="0" w:color="auto"/>
        <w:left w:val="none" w:sz="0" w:space="0" w:color="auto"/>
        <w:bottom w:val="none" w:sz="0" w:space="0" w:color="auto"/>
        <w:right w:val="none" w:sz="0" w:space="0" w:color="auto"/>
      </w:divBdr>
      <w:divsChild>
        <w:div w:id="520316188">
          <w:marLeft w:val="0"/>
          <w:marRight w:val="0"/>
          <w:marTop w:val="0"/>
          <w:marBottom w:val="0"/>
          <w:divBdr>
            <w:top w:val="none" w:sz="0" w:space="0" w:color="auto"/>
            <w:left w:val="none" w:sz="0" w:space="0" w:color="auto"/>
            <w:bottom w:val="none" w:sz="0" w:space="0" w:color="auto"/>
            <w:right w:val="none" w:sz="0" w:space="0" w:color="auto"/>
          </w:divBdr>
          <w:divsChild>
            <w:div w:id="1657346047">
              <w:marLeft w:val="0"/>
              <w:marRight w:val="0"/>
              <w:marTop w:val="0"/>
              <w:marBottom w:val="0"/>
              <w:divBdr>
                <w:top w:val="none" w:sz="0" w:space="0" w:color="auto"/>
                <w:left w:val="none" w:sz="0" w:space="0" w:color="auto"/>
                <w:bottom w:val="none" w:sz="0" w:space="0" w:color="auto"/>
                <w:right w:val="none" w:sz="0" w:space="0" w:color="auto"/>
              </w:divBdr>
              <w:divsChild>
                <w:div w:id="24538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8863">
      <w:bodyDiv w:val="1"/>
      <w:marLeft w:val="0"/>
      <w:marRight w:val="0"/>
      <w:marTop w:val="0"/>
      <w:marBottom w:val="0"/>
      <w:divBdr>
        <w:top w:val="none" w:sz="0" w:space="0" w:color="auto"/>
        <w:left w:val="none" w:sz="0" w:space="0" w:color="auto"/>
        <w:bottom w:val="none" w:sz="0" w:space="0" w:color="auto"/>
        <w:right w:val="none" w:sz="0" w:space="0" w:color="auto"/>
      </w:divBdr>
      <w:divsChild>
        <w:div w:id="922493139">
          <w:marLeft w:val="0"/>
          <w:marRight w:val="0"/>
          <w:marTop w:val="0"/>
          <w:marBottom w:val="0"/>
          <w:divBdr>
            <w:top w:val="none" w:sz="0" w:space="0" w:color="auto"/>
            <w:left w:val="none" w:sz="0" w:space="0" w:color="auto"/>
            <w:bottom w:val="none" w:sz="0" w:space="0" w:color="auto"/>
            <w:right w:val="none" w:sz="0" w:space="0" w:color="auto"/>
          </w:divBdr>
          <w:divsChild>
            <w:div w:id="1936278601">
              <w:marLeft w:val="0"/>
              <w:marRight w:val="0"/>
              <w:marTop w:val="0"/>
              <w:marBottom w:val="0"/>
              <w:divBdr>
                <w:top w:val="none" w:sz="0" w:space="0" w:color="auto"/>
                <w:left w:val="none" w:sz="0" w:space="0" w:color="auto"/>
                <w:bottom w:val="none" w:sz="0" w:space="0" w:color="auto"/>
                <w:right w:val="none" w:sz="0" w:space="0" w:color="auto"/>
              </w:divBdr>
              <w:divsChild>
                <w:div w:id="1946956417">
                  <w:marLeft w:val="0"/>
                  <w:marRight w:val="0"/>
                  <w:marTop w:val="0"/>
                  <w:marBottom w:val="0"/>
                  <w:divBdr>
                    <w:top w:val="none" w:sz="0" w:space="0" w:color="auto"/>
                    <w:left w:val="none" w:sz="0" w:space="0" w:color="auto"/>
                    <w:bottom w:val="none" w:sz="0" w:space="0" w:color="auto"/>
                    <w:right w:val="none" w:sz="0" w:space="0" w:color="auto"/>
                  </w:divBdr>
                  <w:divsChild>
                    <w:div w:id="648484495">
                      <w:marLeft w:val="0"/>
                      <w:marRight w:val="0"/>
                      <w:marTop w:val="0"/>
                      <w:marBottom w:val="0"/>
                      <w:divBdr>
                        <w:top w:val="none" w:sz="0" w:space="0" w:color="auto"/>
                        <w:left w:val="none" w:sz="0" w:space="0" w:color="auto"/>
                        <w:bottom w:val="none" w:sz="0" w:space="0" w:color="auto"/>
                        <w:right w:val="none" w:sz="0" w:space="0" w:color="auto"/>
                      </w:divBdr>
                    </w:div>
                  </w:divsChild>
                </w:div>
                <w:div w:id="259409324">
                  <w:marLeft w:val="0"/>
                  <w:marRight w:val="0"/>
                  <w:marTop w:val="0"/>
                  <w:marBottom w:val="0"/>
                  <w:divBdr>
                    <w:top w:val="none" w:sz="0" w:space="0" w:color="auto"/>
                    <w:left w:val="none" w:sz="0" w:space="0" w:color="auto"/>
                    <w:bottom w:val="none" w:sz="0" w:space="0" w:color="auto"/>
                    <w:right w:val="none" w:sz="0" w:space="0" w:color="auto"/>
                  </w:divBdr>
                  <w:divsChild>
                    <w:div w:id="19878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966360">
          <w:marLeft w:val="0"/>
          <w:marRight w:val="0"/>
          <w:marTop w:val="0"/>
          <w:marBottom w:val="0"/>
          <w:divBdr>
            <w:top w:val="none" w:sz="0" w:space="0" w:color="auto"/>
            <w:left w:val="none" w:sz="0" w:space="0" w:color="auto"/>
            <w:bottom w:val="none" w:sz="0" w:space="0" w:color="auto"/>
            <w:right w:val="none" w:sz="0" w:space="0" w:color="auto"/>
          </w:divBdr>
          <w:divsChild>
            <w:div w:id="1423331029">
              <w:marLeft w:val="0"/>
              <w:marRight w:val="0"/>
              <w:marTop w:val="0"/>
              <w:marBottom w:val="0"/>
              <w:divBdr>
                <w:top w:val="none" w:sz="0" w:space="0" w:color="auto"/>
                <w:left w:val="none" w:sz="0" w:space="0" w:color="auto"/>
                <w:bottom w:val="none" w:sz="0" w:space="0" w:color="auto"/>
                <w:right w:val="none" w:sz="0" w:space="0" w:color="auto"/>
              </w:divBdr>
              <w:divsChild>
                <w:div w:id="132523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1689">
      <w:bodyDiv w:val="1"/>
      <w:marLeft w:val="0"/>
      <w:marRight w:val="0"/>
      <w:marTop w:val="0"/>
      <w:marBottom w:val="0"/>
      <w:divBdr>
        <w:top w:val="none" w:sz="0" w:space="0" w:color="auto"/>
        <w:left w:val="none" w:sz="0" w:space="0" w:color="auto"/>
        <w:bottom w:val="none" w:sz="0" w:space="0" w:color="auto"/>
        <w:right w:val="none" w:sz="0" w:space="0" w:color="auto"/>
      </w:divBdr>
    </w:div>
    <w:div w:id="308949292">
      <w:bodyDiv w:val="1"/>
      <w:marLeft w:val="0"/>
      <w:marRight w:val="0"/>
      <w:marTop w:val="0"/>
      <w:marBottom w:val="0"/>
      <w:divBdr>
        <w:top w:val="none" w:sz="0" w:space="0" w:color="auto"/>
        <w:left w:val="none" w:sz="0" w:space="0" w:color="auto"/>
        <w:bottom w:val="none" w:sz="0" w:space="0" w:color="auto"/>
        <w:right w:val="none" w:sz="0" w:space="0" w:color="auto"/>
      </w:divBdr>
      <w:divsChild>
        <w:div w:id="1243175406">
          <w:marLeft w:val="0"/>
          <w:marRight w:val="0"/>
          <w:marTop w:val="0"/>
          <w:marBottom w:val="0"/>
          <w:divBdr>
            <w:top w:val="none" w:sz="0" w:space="0" w:color="auto"/>
            <w:left w:val="none" w:sz="0" w:space="0" w:color="auto"/>
            <w:bottom w:val="none" w:sz="0" w:space="0" w:color="auto"/>
            <w:right w:val="none" w:sz="0" w:space="0" w:color="auto"/>
          </w:divBdr>
          <w:divsChild>
            <w:div w:id="2010016947">
              <w:marLeft w:val="0"/>
              <w:marRight w:val="0"/>
              <w:marTop w:val="0"/>
              <w:marBottom w:val="0"/>
              <w:divBdr>
                <w:top w:val="none" w:sz="0" w:space="0" w:color="auto"/>
                <w:left w:val="none" w:sz="0" w:space="0" w:color="auto"/>
                <w:bottom w:val="none" w:sz="0" w:space="0" w:color="auto"/>
                <w:right w:val="none" w:sz="0" w:space="0" w:color="auto"/>
              </w:divBdr>
              <w:divsChild>
                <w:div w:id="1565414385">
                  <w:marLeft w:val="0"/>
                  <w:marRight w:val="0"/>
                  <w:marTop w:val="0"/>
                  <w:marBottom w:val="0"/>
                  <w:divBdr>
                    <w:top w:val="none" w:sz="0" w:space="0" w:color="auto"/>
                    <w:left w:val="none" w:sz="0" w:space="0" w:color="auto"/>
                    <w:bottom w:val="none" w:sz="0" w:space="0" w:color="auto"/>
                    <w:right w:val="none" w:sz="0" w:space="0" w:color="auto"/>
                  </w:divBdr>
                  <w:divsChild>
                    <w:div w:id="6920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052805">
      <w:bodyDiv w:val="1"/>
      <w:marLeft w:val="0"/>
      <w:marRight w:val="0"/>
      <w:marTop w:val="0"/>
      <w:marBottom w:val="0"/>
      <w:divBdr>
        <w:top w:val="none" w:sz="0" w:space="0" w:color="auto"/>
        <w:left w:val="none" w:sz="0" w:space="0" w:color="auto"/>
        <w:bottom w:val="none" w:sz="0" w:space="0" w:color="auto"/>
        <w:right w:val="none" w:sz="0" w:space="0" w:color="auto"/>
      </w:divBdr>
      <w:divsChild>
        <w:div w:id="682585240">
          <w:marLeft w:val="0"/>
          <w:marRight w:val="0"/>
          <w:marTop w:val="0"/>
          <w:marBottom w:val="0"/>
          <w:divBdr>
            <w:top w:val="none" w:sz="0" w:space="0" w:color="auto"/>
            <w:left w:val="none" w:sz="0" w:space="0" w:color="auto"/>
            <w:bottom w:val="none" w:sz="0" w:space="0" w:color="auto"/>
            <w:right w:val="none" w:sz="0" w:space="0" w:color="auto"/>
          </w:divBdr>
          <w:divsChild>
            <w:div w:id="1536580890">
              <w:marLeft w:val="0"/>
              <w:marRight w:val="0"/>
              <w:marTop w:val="0"/>
              <w:marBottom w:val="0"/>
              <w:divBdr>
                <w:top w:val="none" w:sz="0" w:space="0" w:color="auto"/>
                <w:left w:val="none" w:sz="0" w:space="0" w:color="auto"/>
                <w:bottom w:val="none" w:sz="0" w:space="0" w:color="auto"/>
                <w:right w:val="none" w:sz="0" w:space="0" w:color="auto"/>
              </w:divBdr>
              <w:divsChild>
                <w:div w:id="1506744434">
                  <w:marLeft w:val="0"/>
                  <w:marRight w:val="0"/>
                  <w:marTop w:val="0"/>
                  <w:marBottom w:val="0"/>
                  <w:divBdr>
                    <w:top w:val="none" w:sz="0" w:space="0" w:color="auto"/>
                    <w:left w:val="none" w:sz="0" w:space="0" w:color="auto"/>
                    <w:bottom w:val="none" w:sz="0" w:space="0" w:color="auto"/>
                    <w:right w:val="none" w:sz="0" w:space="0" w:color="auto"/>
                  </w:divBdr>
                </w:div>
              </w:divsChild>
            </w:div>
            <w:div w:id="1236279869">
              <w:marLeft w:val="0"/>
              <w:marRight w:val="0"/>
              <w:marTop w:val="0"/>
              <w:marBottom w:val="0"/>
              <w:divBdr>
                <w:top w:val="none" w:sz="0" w:space="0" w:color="auto"/>
                <w:left w:val="none" w:sz="0" w:space="0" w:color="auto"/>
                <w:bottom w:val="none" w:sz="0" w:space="0" w:color="auto"/>
                <w:right w:val="none" w:sz="0" w:space="0" w:color="auto"/>
              </w:divBdr>
              <w:divsChild>
                <w:div w:id="110422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13130">
      <w:bodyDiv w:val="1"/>
      <w:marLeft w:val="0"/>
      <w:marRight w:val="0"/>
      <w:marTop w:val="0"/>
      <w:marBottom w:val="0"/>
      <w:divBdr>
        <w:top w:val="none" w:sz="0" w:space="0" w:color="auto"/>
        <w:left w:val="none" w:sz="0" w:space="0" w:color="auto"/>
        <w:bottom w:val="none" w:sz="0" w:space="0" w:color="auto"/>
        <w:right w:val="none" w:sz="0" w:space="0" w:color="auto"/>
      </w:divBdr>
    </w:div>
    <w:div w:id="497699759">
      <w:bodyDiv w:val="1"/>
      <w:marLeft w:val="0"/>
      <w:marRight w:val="0"/>
      <w:marTop w:val="0"/>
      <w:marBottom w:val="0"/>
      <w:divBdr>
        <w:top w:val="none" w:sz="0" w:space="0" w:color="auto"/>
        <w:left w:val="none" w:sz="0" w:space="0" w:color="auto"/>
        <w:bottom w:val="none" w:sz="0" w:space="0" w:color="auto"/>
        <w:right w:val="none" w:sz="0" w:space="0" w:color="auto"/>
      </w:divBdr>
    </w:div>
    <w:div w:id="544216113">
      <w:bodyDiv w:val="1"/>
      <w:marLeft w:val="0"/>
      <w:marRight w:val="0"/>
      <w:marTop w:val="0"/>
      <w:marBottom w:val="0"/>
      <w:divBdr>
        <w:top w:val="none" w:sz="0" w:space="0" w:color="auto"/>
        <w:left w:val="none" w:sz="0" w:space="0" w:color="auto"/>
        <w:bottom w:val="none" w:sz="0" w:space="0" w:color="auto"/>
        <w:right w:val="none" w:sz="0" w:space="0" w:color="auto"/>
      </w:divBdr>
      <w:divsChild>
        <w:div w:id="1808205141">
          <w:marLeft w:val="0"/>
          <w:marRight w:val="0"/>
          <w:marTop w:val="0"/>
          <w:marBottom w:val="0"/>
          <w:divBdr>
            <w:top w:val="none" w:sz="0" w:space="0" w:color="auto"/>
            <w:left w:val="none" w:sz="0" w:space="0" w:color="auto"/>
            <w:bottom w:val="none" w:sz="0" w:space="0" w:color="auto"/>
            <w:right w:val="none" w:sz="0" w:space="0" w:color="auto"/>
          </w:divBdr>
          <w:divsChild>
            <w:div w:id="1578592906">
              <w:marLeft w:val="0"/>
              <w:marRight w:val="0"/>
              <w:marTop w:val="0"/>
              <w:marBottom w:val="0"/>
              <w:divBdr>
                <w:top w:val="none" w:sz="0" w:space="0" w:color="auto"/>
                <w:left w:val="none" w:sz="0" w:space="0" w:color="auto"/>
                <w:bottom w:val="none" w:sz="0" w:space="0" w:color="auto"/>
                <w:right w:val="none" w:sz="0" w:space="0" w:color="auto"/>
              </w:divBdr>
              <w:divsChild>
                <w:div w:id="642930843">
                  <w:marLeft w:val="0"/>
                  <w:marRight w:val="0"/>
                  <w:marTop w:val="0"/>
                  <w:marBottom w:val="0"/>
                  <w:divBdr>
                    <w:top w:val="none" w:sz="0" w:space="0" w:color="auto"/>
                    <w:left w:val="none" w:sz="0" w:space="0" w:color="auto"/>
                    <w:bottom w:val="none" w:sz="0" w:space="0" w:color="auto"/>
                    <w:right w:val="none" w:sz="0" w:space="0" w:color="auto"/>
                  </w:divBdr>
                </w:div>
              </w:divsChild>
            </w:div>
            <w:div w:id="2138985968">
              <w:marLeft w:val="0"/>
              <w:marRight w:val="0"/>
              <w:marTop w:val="0"/>
              <w:marBottom w:val="0"/>
              <w:divBdr>
                <w:top w:val="none" w:sz="0" w:space="0" w:color="auto"/>
                <w:left w:val="none" w:sz="0" w:space="0" w:color="auto"/>
                <w:bottom w:val="none" w:sz="0" w:space="0" w:color="auto"/>
                <w:right w:val="none" w:sz="0" w:space="0" w:color="auto"/>
              </w:divBdr>
              <w:divsChild>
                <w:div w:id="17886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6418">
          <w:marLeft w:val="0"/>
          <w:marRight w:val="0"/>
          <w:marTop w:val="0"/>
          <w:marBottom w:val="0"/>
          <w:divBdr>
            <w:top w:val="none" w:sz="0" w:space="0" w:color="auto"/>
            <w:left w:val="none" w:sz="0" w:space="0" w:color="auto"/>
            <w:bottom w:val="none" w:sz="0" w:space="0" w:color="auto"/>
            <w:right w:val="none" w:sz="0" w:space="0" w:color="auto"/>
          </w:divBdr>
          <w:divsChild>
            <w:div w:id="1151216373">
              <w:marLeft w:val="0"/>
              <w:marRight w:val="0"/>
              <w:marTop w:val="0"/>
              <w:marBottom w:val="0"/>
              <w:divBdr>
                <w:top w:val="none" w:sz="0" w:space="0" w:color="auto"/>
                <w:left w:val="none" w:sz="0" w:space="0" w:color="auto"/>
                <w:bottom w:val="none" w:sz="0" w:space="0" w:color="auto"/>
                <w:right w:val="none" w:sz="0" w:space="0" w:color="auto"/>
              </w:divBdr>
              <w:divsChild>
                <w:div w:id="17854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738897">
      <w:bodyDiv w:val="1"/>
      <w:marLeft w:val="0"/>
      <w:marRight w:val="0"/>
      <w:marTop w:val="0"/>
      <w:marBottom w:val="0"/>
      <w:divBdr>
        <w:top w:val="none" w:sz="0" w:space="0" w:color="auto"/>
        <w:left w:val="none" w:sz="0" w:space="0" w:color="auto"/>
        <w:bottom w:val="none" w:sz="0" w:space="0" w:color="auto"/>
        <w:right w:val="none" w:sz="0" w:space="0" w:color="auto"/>
      </w:divBdr>
      <w:divsChild>
        <w:div w:id="1056271215">
          <w:marLeft w:val="0"/>
          <w:marRight w:val="0"/>
          <w:marTop w:val="0"/>
          <w:marBottom w:val="0"/>
          <w:divBdr>
            <w:top w:val="none" w:sz="0" w:space="0" w:color="auto"/>
            <w:left w:val="none" w:sz="0" w:space="0" w:color="auto"/>
            <w:bottom w:val="none" w:sz="0" w:space="0" w:color="auto"/>
            <w:right w:val="none" w:sz="0" w:space="0" w:color="auto"/>
          </w:divBdr>
          <w:divsChild>
            <w:div w:id="1257247123">
              <w:marLeft w:val="0"/>
              <w:marRight w:val="0"/>
              <w:marTop w:val="0"/>
              <w:marBottom w:val="0"/>
              <w:divBdr>
                <w:top w:val="none" w:sz="0" w:space="0" w:color="auto"/>
                <w:left w:val="none" w:sz="0" w:space="0" w:color="auto"/>
                <w:bottom w:val="none" w:sz="0" w:space="0" w:color="auto"/>
                <w:right w:val="none" w:sz="0" w:space="0" w:color="auto"/>
              </w:divBdr>
              <w:divsChild>
                <w:div w:id="1991791230">
                  <w:marLeft w:val="0"/>
                  <w:marRight w:val="0"/>
                  <w:marTop w:val="0"/>
                  <w:marBottom w:val="0"/>
                  <w:divBdr>
                    <w:top w:val="none" w:sz="0" w:space="0" w:color="auto"/>
                    <w:left w:val="none" w:sz="0" w:space="0" w:color="auto"/>
                    <w:bottom w:val="none" w:sz="0" w:space="0" w:color="auto"/>
                    <w:right w:val="none" w:sz="0" w:space="0" w:color="auto"/>
                  </w:divBdr>
                  <w:divsChild>
                    <w:div w:id="86051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00924">
      <w:bodyDiv w:val="1"/>
      <w:marLeft w:val="0"/>
      <w:marRight w:val="0"/>
      <w:marTop w:val="0"/>
      <w:marBottom w:val="0"/>
      <w:divBdr>
        <w:top w:val="none" w:sz="0" w:space="0" w:color="auto"/>
        <w:left w:val="none" w:sz="0" w:space="0" w:color="auto"/>
        <w:bottom w:val="none" w:sz="0" w:space="0" w:color="auto"/>
        <w:right w:val="none" w:sz="0" w:space="0" w:color="auto"/>
      </w:divBdr>
    </w:div>
    <w:div w:id="604268362">
      <w:bodyDiv w:val="1"/>
      <w:marLeft w:val="0"/>
      <w:marRight w:val="0"/>
      <w:marTop w:val="0"/>
      <w:marBottom w:val="0"/>
      <w:divBdr>
        <w:top w:val="none" w:sz="0" w:space="0" w:color="auto"/>
        <w:left w:val="none" w:sz="0" w:space="0" w:color="auto"/>
        <w:bottom w:val="none" w:sz="0" w:space="0" w:color="auto"/>
        <w:right w:val="none" w:sz="0" w:space="0" w:color="auto"/>
      </w:divBdr>
      <w:divsChild>
        <w:div w:id="566385391">
          <w:marLeft w:val="0"/>
          <w:marRight w:val="0"/>
          <w:marTop w:val="0"/>
          <w:marBottom w:val="0"/>
          <w:divBdr>
            <w:top w:val="none" w:sz="0" w:space="0" w:color="auto"/>
            <w:left w:val="none" w:sz="0" w:space="0" w:color="auto"/>
            <w:bottom w:val="none" w:sz="0" w:space="0" w:color="auto"/>
            <w:right w:val="none" w:sz="0" w:space="0" w:color="auto"/>
          </w:divBdr>
          <w:divsChild>
            <w:div w:id="800537767">
              <w:marLeft w:val="0"/>
              <w:marRight w:val="0"/>
              <w:marTop w:val="0"/>
              <w:marBottom w:val="0"/>
              <w:divBdr>
                <w:top w:val="none" w:sz="0" w:space="0" w:color="auto"/>
                <w:left w:val="none" w:sz="0" w:space="0" w:color="auto"/>
                <w:bottom w:val="none" w:sz="0" w:space="0" w:color="auto"/>
                <w:right w:val="none" w:sz="0" w:space="0" w:color="auto"/>
              </w:divBdr>
              <w:divsChild>
                <w:div w:id="1173451335">
                  <w:marLeft w:val="0"/>
                  <w:marRight w:val="0"/>
                  <w:marTop w:val="0"/>
                  <w:marBottom w:val="0"/>
                  <w:divBdr>
                    <w:top w:val="none" w:sz="0" w:space="0" w:color="auto"/>
                    <w:left w:val="none" w:sz="0" w:space="0" w:color="auto"/>
                    <w:bottom w:val="none" w:sz="0" w:space="0" w:color="auto"/>
                    <w:right w:val="none" w:sz="0" w:space="0" w:color="auto"/>
                  </w:divBdr>
                </w:div>
              </w:divsChild>
            </w:div>
            <w:div w:id="853156190">
              <w:marLeft w:val="0"/>
              <w:marRight w:val="0"/>
              <w:marTop w:val="0"/>
              <w:marBottom w:val="0"/>
              <w:divBdr>
                <w:top w:val="none" w:sz="0" w:space="0" w:color="auto"/>
                <w:left w:val="none" w:sz="0" w:space="0" w:color="auto"/>
                <w:bottom w:val="none" w:sz="0" w:space="0" w:color="auto"/>
                <w:right w:val="none" w:sz="0" w:space="0" w:color="auto"/>
              </w:divBdr>
              <w:divsChild>
                <w:div w:id="155264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693779">
      <w:bodyDiv w:val="1"/>
      <w:marLeft w:val="0"/>
      <w:marRight w:val="0"/>
      <w:marTop w:val="0"/>
      <w:marBottom w:val="0"/>
      <w:divBdr>
        <w:top w:val="none" w:sz="0" w:space="0" w:color="auto"/>
        <w:left w:val="none" w:sz="0" w:space="0" w:color="auto"/>
        <w:bottom w:val="none" w:sz="0" w:space="0" w:color="auto"/>
        <w:right w:val="none" w:sz="0" w:space="0" w:color="auto"/>
      </w:divBdr>
      <w:divsChild>
        <w:div w:id="241381103">
          <w:marLeft w:val="0"/>
          <w:marRight w:val="0"/>
          <w:marTop w:val="0"/>
          <w:marBottom w:val="0"/>
          <w:divBdr>
            <w:top w:val="none" w:sz="0" w:space="0" w:color="auto"/>
            <w:left w:val="none" w:sz="0" w:space="0" w:color="auto"/>
            <w:bottom w:val="none" w:sz="0" w:space="0" w:color="auto"/>
            <w:right w:val="none" w:sz="0" w:space="0" w:color="auto"/>
          </w:divBdr>
          <w:divsChild>
            <w:div w:id="302083954">
              <w:marLeft w:val="0"/>
              <w:marRight w:val="0"/>
              <w:marTop w:val="0"/>
              <w:marBottom w:val="0"/>
              <w:divBdr>
                <w:top w:val="none" w:sz="0" w:space="0" w:color="auto"/>
                <w:left w:val="none" w:sz="0" w:space="0" w:color="auto"/>
                <w:bottom w:val="none" w:sz="0" w:space="0" w:color="auto"/>
                <w:right w:val="none" w:sz="0" w:space="0" w:color="auto"/>
              </w:divBdr>
              <w:divsChild>
                <w:div w:id="54633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068175">
      <w:bodyDiv w:val="1"/>
      <w:marLeft w:val="0"/>
      <w:marRight w:val="0"/>
      <w:marTop w:val="0"/>
      <w:marBottom w:val="0"/>
      <w:divBdr>
        <w:top w:val="none" w:sz="0" w:space="0" w:color="auto"/>
        <w:left w:val="none" w:sz="0" w:space="0" w:color="auto"/>
        <w:bottom w:val="none" w:sz="0" w:space="0" w:color="auto"/>
        <w:right w:val="none" w:sz="0" w:space="0" w:color="auto"/>
      </w:divBdr>
      <w:divsChild>
        <w:div w:id="1589078318">
          <w:marLeft w:val="0"/>
          <w:marRight w:val="0"/>
          <w:marTop w:val="0"/>
          <w:marBottom w:val="0"/>
          <w:divBdr>
            <w:top w:val="none" w:sz="0" w:space="0" w:color="auto"/>
            <w:left w:val="none" w:sz="0" w:space="0" w:color="auto"/>
            <w:bottom w:val="none" w:sz="0" w:space="0" w:color="auto"/>
            <w:right w:val="none" w:sz="0" w:space="0" w:color="auto"/>
          </w:divBdr>
          <w:divsChild>
            <w:div w:id="536699326">
              <w:marLeft w:val="0"/>
              <w:marRight w:val="0"/>
              <w:marTop w:val="0"/>
              <w:marBottom w:val="0"/>
              <w:divBdr>
                <w:top w:val="none" w:sz="0" w:space="0" w:color="auto"/>
                <w:left w:val="none" w:sz="0" w:space="0" w:color="auto"/>
                <w:bottom w:val="none" w:sz="0" w:space="0" w:color="auto"/>
                <w:right w:val="none" w:sz="0" w:space="0" w:color="auto"/>
              </w:divBdr>
              <w:divsChild>
                <w:div w:id="1746028987">
                  <w:marLeft w:val="0"/>
                  <w:marRight w:val="0"/>
                  <w:marTop w:val="0"/>
                  <w:marBottom w:val="0"/>
                  <w:divBdr>
                    <w:top w:val="none" w:sz="0" w:space="0" w:color="auto"/>
                    <w:left w:val="none" w:sz="0" w:space="0" w:color="auto"/>
                    <w:bottom w:val="none" w:sz="0" w:space="0" w:color="auto"/>
                    <w:right w:val="none" w:sz="0" w:space="0" w:color="auto"/>
                  </w:divBdr>
                  <w:divsChild>
                    <w:div w:id="184038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169346">
      <w:bodyDiv w:val="1"/>
      <w:marLeft w:val="0"/>
      <w:marRight w:val="0"/>
      <w:marTop w:val="0"/>
      <w:marBottom w:val="0"/>
      <w:divBdr>
        <w:top w:val="none" w:sz="0" w:space="0" w:color="auto"/>
        <w:left w:val="none" w:sz="0" w:space="0" w:color="auto"/>
        <w:bottom w:val="none" w:sz="0" w:space="0" w:color="auto"/>
        <w:right w:val="none" w:sz="0" w:space="0" w:color="auto"/>
      </w:divBdr>
    </w:div>
    <w:div w:id="845366815">
      <w:bodyDiv w:val="1"/>
      <w:marLeft w:val="0"/>
      <w:marRight w:val="0"/>
      <w:marTop w:val="0"/>
      <w:marBottom w:val="0"/>
      <w:divBdr>
        <w:top w:val="none" w:sz="0" w:space="0" w:color="auto"/>
        <w:left w:val="none" w:sz="0" w:space="0" w:color="auto"/>
        <w:bottom w:val="none" w:sz="0" w:space="0" w:color="auto"/>
        <w:right w:val="none" w:sz="0" w:space="0" w:color="auto"/>
      </w:divBdr>
      <w:divsChild>
        <w:div w:id="581060361">
          <w:marLeft w:val="0"/>
          <w:marRight w:val="0"/>
          <w:marTop w:val="0"/>
          <w:marBottom w:val="0"/>
          <w:divBdr>
            <w:top w:val="none" w:sz="0" w:space="0" w:color="auto"/>
            <w:left w:val="none" w:sz="0" w:space="0" w:color="auto"/>
            <w:bottom w:val="none" w:sz="0" w:space="0" w:color="auto"/>
            <w:right w:val="none" w:sz="0" w:space="0" w:color="auto"/>
          </w:divBdr>
          <w:divsChild>
            <w:div w:id="46927133">
              <w:marLeft w:val="0"/>
              <w:marRight w:val="0"/>
              <w:marTop w:val="0"/>
              <w:marBottom w:val="0"/>
              <w:divBdr>
                <w:top w:val="none" w:sz="0" w:space="0" w:color="auto"/>
                <w:left w:val="none" w:sz="0" w:space="0" w:color="auto"/>
                <w:bottom w:val="none" w:sz="0" w:space="0" w:color="auto"/>
                <w:right w:val="none" w:sz="0" w:space="0" w:color="auto"/>
              </w:divBdr>
              <w:divsChild>
                <w:div w:id="17900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62428">
      <w:bodyDiv w:val="1"/>
      <w:marLeft w:val="0"/>
      <w:marRight w:val="0"/>
      <w:marTop w:val="0"/>
      <w:marBottom w:val="0"/>
      <w:divBdr>
        <w:top w:val="none" w:sz="0" w:space="0" w:color="auto"/>
        <w:left w:val="none" w:sz="0" w:space="0" w:color="auto"/>
        <w:bottom w:val="none" w:sz="0" w:space="0" w:color="auto"/>
        <w:right w:val="none" w:sz="0" w:space="0" w:color="auto"/>
      </w:divBdr>
      <w:divsChild>
        <w:div w:id="755711121">
          <w:marLeft w:val="0"/>
          <w:marRight w:val="0"/>
          <w:marTop w:val="0"/>
          <w:marBottom w:val="0"/>
          <w:divBdr>
            <w:top w:val="none" w:sz="0" w:space="0" w:color="auto"/>
            <w:left w:val="none" w:sz="0" w:space="0" w:color="auto"/>
            <w:bottom w:val="none" w:sz="0" w:space="0" w:color="auto"/>
            <w:right w:val="none" w:sz="0" w:space="0" w:color="auto"/>
          </w:divBdr>
          <w:divsChild>
            <w:div w:id="2055427402">
              <w:marLeft w:val="0"/>
              <w:marRight w:val="0"/>
              <w:marTop w:val="0"/>
              <w:marBottom w:val="0"/>
              <w:divBdr>
                <w:top w:val="none" w:sz="0" w:space="0" w:color="auto"/>
                <w:left w:val="none" w:sz="0" w:space="0" w:color="auto"/>
                <w:bottom w:val="none" w:sz="0" w:space="0" w:color="auto"/>
                <w:right w:val="none" w:sz="0" w:space="0" w:color="auto"/>
              </w:divBdr>
              <w:divsChild>
                <w:div w:id="886376588">
                  <w:marLeft w:val="0"/>
                  <w:marRight w:val="0"/>
                  <w:marTop w:val="0"/>
                  <w:marBottom w:val="0"/>
                  <w:divBdr>
                    <w:top w:val="none" w:sz="0" w:space="0" w:color="auto"/>
                    <w:left w:val="none" w:sz="0" w:space="0" w:color="auto"/>
                    <w:bottom w:val="none" w:sz="0" w:space="0" w:color="auto"/>
                    <w:right w:val="none" w:sz="0" w:space="0" w:color="auto"/>
                  </w:divBdr>
                </w:div>
              </w:divsChild>
            </w:div>
            <w:div w:id="976422424">
              <w:marLeft w:val="0"/>
              <w:marRight w:val="0"/>
              <w:marTop w:val="0"/>
              <w:marBottom w:val="0"/>
              <w:divBdr>
                <w:top w:val="none" w:sz="0" w:space="0" w:color="auto"/>
                <w:left w:val="none" w:sz="0" w:space="0" w:color="auto"/>
                <w:bottom w:val="none" w:sz="0" w:space="0" w:color="auto"/>
                <w:right w:val="none" w:sz="0" w:space="0" w:color="auto"/>
              </w:divBdr>
              <w:divsChild>
                <w:div w:id="4304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216178">
      <w:bodyDiv w:val="1"/>
      <w:marLeft w:val="0"/>
      <w:marRight w:val="0"/>
      <w:marTop w:val="0"/>
      <w:marBottom w:val="0"/>
      <w:divBdr>
        <w:top w:val="none" w:sz="0" w:space="0" w:color="auto"/>
        <w:left w:val="none" w:sz="0" w:space="0" w:color="auto"/>
        <w:bottom w:val="none" w:sz="0" w:space="0" w:color="auto"/>
        <w:right w:val="none" w:sz="0" w:space="0" w:color="auto"/>
      </w:divBdr>
      <w:divsChild>
        <w:div w:id="453210712">
          <w:marLeft w:val="0"/>
          <w:marRight w:val="0"/>
          <w:marTop w:val="0"/>
          <w:marBottom w:val="0"/>
          <w:divBdr>
            <w:top w:val="none" w:sz="0" w:space="0" w:color="auto"/>
            <w:left w:val="none" w:sz="0" w:space="0" w:color="auto"/>
            <w:bottom w:val="none" w:sz="0" w:space="0" w:color="auto"/>
            <w:right w:val="none" w:sz="0" w:space="0" w:color="auto"/>
          </w:divBdr>
          <w:divsChild>
            <w:div w:id="1763256153">
              <w:marLeft w:val="0"/>
              <w:marRight w:val="0"/>
              <w:marTop w:val="0"/>
              <w:marBottom w:val="0"/>
              <w:divBdr>
                <w:top w:val="none" w:sz="0" w:space="0" w:color="auto"/>
                <w:left w:val="none" w:sz="0" w:space="0" w:color="auto"/>
                <w:bottom w:val="none" w:sz="0" w:space="0" w:color="auto"/>
                <w:right w:val="none" w:sz="0" w:space="0" w:color="auto"/>
              </w:divBdr>
              <w:divsChild>
                <w:div w:id="48130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08827">
      <w:bodyDiv w:val="1"/>
      <w:marLeft w:val="0"/>
      <w:marRight w:val="0"/>
      <w:marTop w:val="0"/>
      <w:marBottom w:val="0"/>
      <w:divBdr>
        <w:top w:val="none" w:sz="0" w:space="0" w:color="auto"/>
        <w:left w:val="none" w:sz="0" w:space="0" w:color="auto"/>
        <w:bottom w:val="none" w:sz="0" w:space="0" w:color="auto"/>
        <w:right w:val="none" w:sz="0" w:space="0" w:color="auto"/>
      </w:divBdr>
      <w:divsChild>
        <w:div w:id="863834338">
          <w:marLeft w:val="0"/>
          <w:marRight w:val="0"/>
          <w:marTop w:val="0"/>
          <w:marBottom w:val="0"/>
          <w:divBdr>
            <w:top w:val="none" w:sz="0" w:space="0" w:color="auto"/>
            <w:left w:val="none" w:sz="0" w:space="0" w:color="auto"/>
            <w:bottom w:val="none" w:sz="0" w:space="0" w:color="auto"/>
            <w:right w:val="none" w:sz="0" w:space="0" w:color="auto"/>
          </w:divBdr>
          <w:divsChild>
            <w:div w:id="110172737">
              <w:marLeft w:val="0"/>
              <w:marRight w:val="0"/>
              <w:marTop w:val="0"/>
              <w:marBottom w:val="0"/>
              <w:divBdr>
                <w:top w:val="none" w:sz="0" w:space="0" w:color="auto"/>
                <w:left w:val="none" w:sz="0" w:space="0" w:color="auto"/>
                <w:bottom w:val="none" w:sz="0" w:space="0" w:color="auto"/>
                <w:right w:val="none" w:sz="0" w:space="0" w:color="auto"/>
              </w:divBdr>
              <w:divsChild>
                <w:div w:id="222301949">
                  <w:marLeft w:val="0"/>
                  <w:marRight w:val="0"/>
                  <w:marTop w:val="0"/>
                  <w:marBottom w:val="0"/>
                  <w:divBdr>
                    <w:top w:val="none" w:sz="0" w:space="0" w:color="auto"/>
                    <w:left w:val="none" w:sz="0" w:space="0" w:color="auto"/>
                    <w:bottom w:val="none" w:sz="0" w:space="0" w:color="auto"/>
                    <w:right w:val="none" w:sz="0" w:space="0" w:color="auto"/>
                  </w:divBdr>
                  <w:divsChild>
                    <w:div w:id="2772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07793">
      <w:bodyDiv w:val="1"/>
      <w:marLeft w:val="0"/>
      <w:marRight w:val="0"/>
      <w:marTop w:val="0"/>
      <w:marBottom w:val="0"/>
      <w:divBdr>
        <w:top w:val="none" w:sz="0" w:space="0" w:color="auto"/>
        <w:left w:val="none" w:sz="0" w:space="0" w:color="auto"/>
        <w:bottom w:val="none" w:sz="0" w:space="0" w:color="auto"/>
        <w:right w:val="none" w:sz="0" w:space="0" w:color="auto"/>
      </w:divBdr>
      <w:divsChild>
        <w:div w:id="165445563">
          <w:marLeft w:val="0"/>
          <w:marRight w:val="0"/>
          <w:marTop w:val="0"/>
          <w:marBottom w:val="0"/>
          <w:divBdr>
            <w:top w:val="none" w:sz="0" w:space="0" w:color="auto"/>
            <w:left w:val="none" w:sz="0" w:space="0" w:color="auto"/>
            <w:bottom w:val="none" w:sz="0" w:space="0" w:color="auto"/>
            <w:right w:val="none" w:sz="0" w:space="0" w:color="auto"/>
          </w:divBdr>
          <w:divsChild>
            <w:div w:id="329720084">
              <w:marLeft w:val="0"/>
              <w:marRight w:val="0"/>
              <w:marTop w:val="0"/>
              <w:marBottom w:val="0"/>
              <w:divBdr>
                <w:top w:val="none" w:sz="0" w:space="0" w:color="auto"/>
                <w:left w:val="none" w:sz="0" w:space="0" w:color="auto"/>
                <w:bottom w:val="none" w:sz="0" w:space="0" w:color="auto"/>
                <w:right w:val="none" w:sz="0" w:space="0" w:color="auto"/>
              </w:divBdr>
              <w:divsChild>
                <w:div w:id="191627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364847">
      <w:bodyDiv w:val="1"/>
      <w:marLeft w:val="0"/>
      <w:marRight w:val="0"/>
      <w:marTop w:val="0"/>
      <w:marBottom w:val="0"/>
      <w:divBdr>
        <w:top w:val="none" w:sz="0" w:space="0" w:color="auto"/>
        <w:left w:val="none" w:sz="0" w:space="0" w:color="auto"/>
        <w:bottom w:val="none" w:sz="0" w:space="0" w:color="auto"/>
        <w:right w:val="none" w:sz="0" w:space="0" w:color="auto"/>
      </w:divBdr>
      <w:divsChild>
        <w:div w:id="2109884753">
          <w:marLeft w:val="0"/>
          <w:marRight w:val="0"/>
          <w:marTop w:val="0"/>
          <w:marBottom w:val="0"/>
          <w:divBdr>
            <w:top w:val="none" w:sz="0" w:space="0" w:color="auto"/>
            <w:left w:val="none" w:sz="0" w:space="0" w:color="auto"/>
            <w:bottom w:val="none" w:sz="0" w:space="0" w:color="auto"/>
            <w:right w:val="none" w:sz="0" w:space="0" w:color="auto"/>
          </w:divBdr>
          <w:divsChild>
            <w:div w:id="1899048920">
              <w:marLeft w:val="0"/>
              <w:marRight w:val="0"/>
              <w:marTop w:val="0"/>
              <w:marBottom w:val="0"/>
              <w:divBdr>
                <w:top w:val="none" w:sz="0" w:space="0" w:color="auto"/>
                <w:left w:val="none" w:sz="0" w:space="0" w:color="auto"/>
                <w:bottom w:val="none" w:sz="0" w:space="0" w:color="auto"/>
                <w:right w:val="none" w:sz="0" w:space="0" w:color="auto"/>
              </w:divBdr>
              <w:divsChild>
                <w:div w:id="181209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881686">
      <w:bodyDiv w:val="1"/>
      <w:marLeft w:val="0"/>
      <w:marRight w:val="0"/>
      <w:marTop w:val="0"/>
      <w:marBottom w:val="0"/>
      <w:divBdr>
        <w:top w:val="none" w:sz="0" w:space="0" w:color="auto"/>
        <w:left w:val="none" w:sz="0" w:space="0" w:color="auto"/>
        <w:bottom w:val="none" w:sz="0" w:space="0" w:color="auto"/>
        <w:right w:val="none" w:sz="0" w:space="0" w:color="auto"/>
      </w:divBdr>
      <w:divsChild>
        <w:div w:id="209995823">
          <w:marLeft w:val="0"/>
          <w:marRight w:val="0"/>
          <w:marTop w:val="0"/>
          <w:marBottom w:val="0"/>
          <w:divBdr>
            <w:top w:val="none" w:sz="0" w:space="0" w:color="auto"/>
            <w:left w:val="none" w:sz="0" w:space="0" w:color="auto"/>
            <w:bottom w:val="none" w:sz="0" w:space="0" w:color="auto"/>
            <w:right w:val="none" w:sz="0" w:space="0" w:color="auto"/>
          </w:divBdr>
          <w:divsChild>
            <w:div w:id="1144085971">
              <w:marLeft w:val="0"/>
              <w:marRight w:val="0"/>
              <w:marTop w:val="0"/>
              <w:marBottom w:val="0"/>
              <w:divBdr>
                <w:top w:val="none" w:sz="0" w:space="0" w:color="auto"/>
                <w:left w:val="none" w:sz="0" w:space="0" w:color="auto"/>
                <w:bottom w:val="none" w:sz="0" w:space="0" w:color="auto"/>
                <w:right w:val="none" w:sz="0" w:space="0" w:color="auto"/>
              </w:divBdr>
              <w:divsChild>
                <w:div w:id="43124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11977">
      <w:bodyDiv w:val="1"/>
      <w:marLeft w:val="0"/>
      <w:marRight w:val="0"/>
      <w:marTop w:val="0"/>
      <w:marBottom w:val="0"/>
      <w:divBdr>
        <w:top w:val="none" w:sz="0" w:space="0" w:color="auto"/>
        <w:left w:val="none" w:sz="0" w:space="0" w:color="auto"/>
        <w:bottom w:val="none" w:sz="0" w:space="0" w:color="auto"/>
        <w:right w:val="none" w:sz="0" w:space="0" w:color="auto"/>
      </w:divBdr>
    </w:div>
    <w:div w:id="1601259197">
      <w:bodyDiv w:val="1"/>
      <w:marLeft w:val="0"/>
      <w:marRight w:val="0"/>
      <w:marTop w:val="0"/>
      <w:marBottom w:val="0"/>
      <w:divBdr>
        <w:top w:val="none" w:sz="0" w:space="0" w:color="auto"/>
        <w:left w:val="none" w:sz="0" w:space="0" w:color="auto"/>
        <w:bottom w:val="none" w:sz="0" w:space="0" w:color="auto"/>
        <w:right w:val="none" w:sz="0" w:space="0" w:color="auto"/>
      </w:divBdr>
      <w:divsChild>
        <w:div w:id="1927492601">
          <w:marLeft w:val="0"/>
          <w:marRight w:val="0"/>
          <w:marTop w:val="0"/>
          <w:marBottom w:val="0"/>
          <w:divBdr>
            <w:top w:val="none" w:sz="0" w:space="0" w:color="auto"/>
            <w:left w:val="none" w:sz="0" w:space="0" w:color="auto"/>
            <w:bottom w:val="none" w:sz="0" w:space="0" w:color="auto"/>
            <w:right w:val="none" w:sz="0" w:space="0" w:color="auto"/>
          </w:divBdr>
          <w:divsChild>
            <w:div w:id="919676323">
              <w:marLeft w:val="0"/>
              <w:marRight w:val="0"/>
              <w:marTop w:val="0"/>
              <w:marBottom w:val="0"/>
              <w:divBdr>
                <w:top w:val="none" w:sz="0" w:space="0" w:color="auto"/>
                <w:left w:val="none" w:sz="0" w:space="0" w:color="auto"/>
                <w:bottom w:val="none" w:sz="0" w:space="0" w:color="auto"/>
                <w:right w:val="none" w:sz="0" w:space="0" w:color="auto"/>
              </w:divBdr>
              <w:divsChild>
                <w:div w:id="1820078685">
                  <w:marLeft w:val="0"/>
                  <w:marRight w:val="0"/>
                  <w:marTop w:val="0"/>
                  <w:marBottom w:val="0"/>
                  <w:divBdr>
                    <w:top w:val="none" w:sz="0" w:space="0" w:color="auto"/>
                    <w:left w:val="none" w:sz="0" w:space="0" w:color="auto"/>
                    <w:bottom w:val="none" w:sz="0" w:space="0" w:color="auto"/>
                    <w:right w:val="none" w:sz="0" w:space="0" w:color="auto"/>
                  </w:divBdr>
                  <w:divsChild>
                    <w:div w:id="11542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949645">
      <w:bodyDiv w:val="1"/>
      <w:marLeft w:val="0"/>
      <w:marRight w:val="0"/>
      <w:marTop w:val="0"/>
      <w:marBottom w:val="0"/>
      <w:divBdr>
        <w:top w:val="none" w:sz="0" w:space="0" w:color="auto"/>
        <w:left w:val="none" w:sz="0" w:space="0" w:color="auto"/>
        <w:bottom w:val="none" w:sz="0" w:space="0" w:color="auto"/>
        <w:right w:val="none" w:sz="0" w:space="0" w:color="auto"/>
      </w:divBdr>
    </w:div>
    <w:div w:id="1667900627">
      <w:bodyDiv w:val="1"/>
      <w:marLeft w:val="0"/>
      <w:marRight w:val="0"/>
      <w:marTop w:val="0"/>
      <w:marBottom w:val="0"/>
      <w:divBdr>
        <w:top w:val="none" w:sz="0" w:space="0" w:color="auto"/>
        <w:left w:val="none" w:sz="0" w:space="0" w:color="auto"/>
        <w:bottom w:val="none" w:sz="0" w:space="0" w:color="auto"/>
        <w:right w:val="none" w:sz="0" w:space="0" w:color="auto"/>
      </w:divBdr>
      <w:divsChild>
        <w:div w:id="142739512">
          <w:marLeft w:val="0"/>
          <w:marRight w:val="0"/>
          <w:marTop w:val="0"/>
          <w:marBottom w:val="0"/>
          <w:divBdr>
            <w:top w:val="none" w:sz="0" w:space="0" w:color="auto"/>
            <w:left w:val="none" w:sz="0" w:space="0" w:color="auto"/>
            <w:bottom w:val="none" w:sz="0" w:space="0" w:color="auto"/>
            <w:right w:val="none" w:sz="0" w:space="0" w:color="auto"/>
          </w:divBdr>
        </w:div>
        <w:div w:id="1125001248">
          <w:marLeft w:val="0"/>
          <w:marRight w:val="0"/>
          <w:marTop w:val="0"/>
          <w:marBottom w:val="0"/>
          <w:divBdr>
            <w:top w:val="none" w:sz="0" w:space="0" w:color="auto"/>
            <w:left w:val="none" w:sz="0" w:space="0" w:color="auto"/>
            <w:bottom w:val="none" w:sz="0" w:space="0" w:color="auto"/>
            <w:right w:val="none" w:sz="0" w:space="0" w:color="auto"/>
          </w:divBdr>
          <w:divsChild>
            <w:div w:id="876702632">
              <w:marLeft w:val="0"/>
              <w:marRight w:val="0"/>
              <w:marTop w:val="0"/>
              <w:marBottom w:val="0"/>
              <w:divBdr>
                <w:top w:val="none" w:sz="0" w:space="0" w:color="auto"/>
                <w:left w:val="none" w:sz="0" w:space="0" w:color="auto"/>
                <w:bottom w:val="none" w:sz="0" w:space="0" w:color="auto"/>
                <w:right w:val="none" w:sz="0" w:space="0" w:color="auto"/>
              </w:divBdr>
              <w:divsChild>
                <w:div w:id="1552960994">
                  <w:marLeft w:val="0"/>
                  <w:marRight w:val="0"/>
                  <w:marTop w:val="0"/>
                  <w:marBottom w:val="0"/>
                  <w:divBdr>
                    <w:top w:val="none" w:sz="0" w:space="0" w:color="auto"/>
                    <w:left w:val="none" w:sz="0" w:space="0" w:color="auto"/>
                    <w:bottom w:val="none" w:sz="0" w:space="0" w:color="auto"/>
                    <w:right w:val="none" w:sz="0" w:space="0" w:color="auto"/>
                  </w:divBdr>
                </w:div>
                <w:div w:id="10547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5848">
      <w:bodyDiv w:val="1"/>
      <w:marLeft w:val="0"/>
      <w:marRight w:val="0"/>
      <w:marTop w:val="0"/>
      <w:marBottom w:val="0"/>
      <w:divBdr>
        <w:top w:val="none" w:sz="0" w:space="0" w:color="auto"/>
        <w:left w:val="none" w:sz="0" w:space="0" w:color="auto"/>
        <w:bottom w:val="none" w:sz="0" w:space="0" w:color="auto"/>
        <w:right w:val="none" w:sz="0" w:space="0" w:color="auto"/>
      </w:divBdr>
      <w:divsChild>
        <w:div w:id="814571456">
          <w:marLeft w:val="0"/>
          <w:marRight w:val="0"/>
          <w:marTop w:val="0"/>
          <w:marBottom w:val="0"/>
          <w:divBdr>
            <w:top w:val="none" w:sz="0" w:space="0" w:color="auto"/>
            <w:left w:val="none" w:sz="0" w:space="0" w:color="auto"/>
            <w:bottom w:val="none" w:sz="0" w:space="0" w:color="auto"/>
            <w:right w:val="none" w:sz="0" w:space="0" w:color="auto"/>
          </w:divBdr>
          <w:divsChild>
            <w:div w:id="1943412085">
              <w:marLeft w:val="0"/>
              <w:marRight w:val="0"/>
              <w:marTop w:val="0"/>
              <w:marBottom w:val="0"/>
              <w:divBdr>
                <w:top w:val="none" w:sz="0" w:space="0" w:color="auto"/>
                <w:left w:val="none" w:sz="0" w:space="0" w:color="auto"/>
                <w:bottom w:val="none" w:sz="0" w:space="0" w:color="auto"/>
                <w:right w:val="none" w:sz="0" w:space="0" w:color="auto"/>
              </w:divBdr>
              <w:divsChild>
                <w:div w:id="44971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80994">
      <w:bodyDiv w:val="1"/>
      <w:marLeft w:val="0"/>
      <w:marRight w:val="0"/>
      <w:marTop w:val="0"/>
      <w:marBottom w:val="0"/>
      <w:divBdr>
        <w:top w:val="none" w:sz="0" w:space="0" w:color="auto"/>
        <w:left w:val="none" w:sz="0" w:space="0" w:color="auto"/>
        <w:bottom w:val="none" w:sz="0" w:space="0" w:color="auto"/>
        <w:right w:val="none" w:sz="0" w:space="0" w:color="auto"/>
      </w:divBdr>
      <w:divsChild>
        <w:div w:id="67044875">
          <w:marLeft w:val="0"/>
          <w:marRight w:val="0"/>
          <w:marTop w:val="0"/>
          <w:marBottom w:val="0"/>
          <w:divBdr>
            <w:top w:val="none" w:sz="0" w:space="0" w:color="auto"/>
            <w:left w:val="none" w:sz="0" w:space="0" w:color="auto"/>
            <w:bottom w:val="none" w:sz="0" w:space="0" w:color="auto"/>
            <w:right w:val="none" w:sz="0" w:space="0" w:color="auto"/>
          </w:divBdr>
          <w:divsChild>
            <w:div w:id="1998262517">
              <w:marLeft w:val="0"/>
              <w:marRight w:val="0"/>
              <w:marTop w:val="0"/>
              <w:marBottom w:val="0"/>
              <w:divBdr>
                <w:top w:val="none" w:sz="0" w:space="0" w:color="auto"/>
                <w:left w:val="none" w:sz="0" w:space="0" w:color="auto"/>
                <w:bottom w:val="none" w:sz="0" w:space="0" w:color="auto"/>
                <w:right w:val="none" w:sz="0" w:space="0" w:color="auto"/>
              </w:divBdr>
              <w:divsChild>
                <w:div w:id="5160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675406">
      <w:bodyDiv w:val="1"/>
      <w:marLeft w:val="0"/>
      <w:marRight w:val="0"/>
      <w:marTop w:val="0"/>
      <w:marBottom w:val="0"/>
      <w:divBdr>
        <w:top w:val="none" w:sz="0" w:space="0" w:color="auto"/>
        <w:left w:val="none" w:sz="0" w:space="0" w:color="auto"/>
        <w:bottom w:val="none" w:sz="0" w:space="0" w:color="auto"/>
        <w:right w:val="none" w:sz="0" w:space="0" w:color="auto"/>
      </w:divBdr>
      <w:divsChild>
        <w:div w:id="203099590">
          <w:marLeft w:val="0"/>
          <w:marRight w:val="0"/>
          <w:marTop w:val="0"/>
          <w:marBottom w:val="0"/>
          <w:divBdr>
            <w:top w:val="none" w:sz="0" w:space="0" w:color="auto"/>
            <w:left w:val="none" w:sz="0" w:space="0" w:color="auto"/>
            <w:bottom w:val="none" w:sz="0" w:space="0" w:color="auto"/>
            <w:right w:val="none" w:sz="0" w:space="0" w:color="auto"/>
          </w:divBdr>
          <w:divsChild>
            <w:div w:id="583346553">
              <w:marLeft w:val="0"/>
              <w:marRight w:val="0"/>
              <w:marTop w:val="0"/>
              <w:marBottom w:val="0"/>
              <w:divBdr>
                <w:top w:val="none" w:sz="0" w:space="0" w:color="auto"/>
                <w:left w:val="none" w:sz="0" w:space="0" w:color="auto"/>
                <w:bottom w:val="none" w:sz="0" w:space="0" w:color="auto"/>
                <w:right w:val="none" w:sz="0" w:space="0" w:color="auto"/>
              </w:divBdr>
              <w:divsChild>
                <w:div w:id="1693611411">
                  <w:marLeft w:val="0"/>
                  <w:marRight w:val="0"/>
                  <w:marTop w:val="0"/>
                  <w:marBottom w:val="0"/>
                  <w:divBdr>
                    <w:top w:val="none" w:sz="0" w:space="0" w:color="auto"/>
                    <w:left w:val="none" w:sz="0" w:space="0" w:color="auto"/>
                    <w:bottom w:val="none" w:sz="0" w:space="0" w:color="auto"/>
                    <w:right w:val="none" w:sz="0" w:space="0" w:color="auto"/>
                  </w:divBdr>
                  <w:divsChild>
                    <w:div w:id="16602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21190">
      <w:bodyDiv w:val="1"/>
      <w:marLeft w:val="0"/>
      <w:marRight w:val="0"/>
      <w:marTop w:val="0"/>
      <w:marBottom w:val="0"/>
      <w:divBdr>
        <w:top w:val="none" w:sz="0" w:space="0" w:color="auto"/>
        <w:left w:val="none" w:sz="0" w:space="0" w:color="auto"/>
        <w:bottom w:val="none" w:sz="0" w:space="0" w:color="auto"/>
        <w:right w:val="none" w:sz="0" w:space="0" w:color="auto"/>
      </w:divBdr>
      <w:divsChild>
        <w:div w:id="2097050998">
          <w:marLeft w:val="0"/>
          <w:marRight w:val="0"/>
          <w:marTop w:val="0"/>
          <w:marBottom w:val="0"/>
          <w:divBdr>
            <w:top w:val="none" w:sz="0" w:space="0" w:color="auto"/>
            <w:left w:val="none" w:sz="0" w:space="0" w:color="auto"/>
            <w:bottom w:val="none" w:sz="0" w:space="0" w:color="auto"/>
            <w:right w:val="none" w:sz="0" w:space="0" w:color="auto"/>
          </w:divBdr>
          <w:divsChild>
            <w:div w:id="871266319">
              <w:marLeft w:val="0"/>
              <w:marRight w:val="0"/>
              <w:marTop w:val="0"/>
              <w:marBottom w:val="0"/>
              <w:divBdr>
                <w:top w:val="none" w:sz="0" w:space="0" w:color="auto"/>
                <w:left w:val="none" w:sz="0" w:space="0" w:color="auto"/>
                <w:bottom w:val="none" w:sz="0" w:space="0" w:color="auto"/>
                <w:right w:val="none" w:sz="0" w:space="0" w:color="auto"/>
              </w:divBdr>
              <w:divsChild>
                <w:div w:id="152359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21884">
      <w:bodyDiv w:val="1"/>
      <w:marLeft w:val="0"/>
      <w:marRight w:val="0"/>
      <w:marTop w:val="0"/>
      <w:marBottom w:val="0"/>
      <w:divBdr>
        <w:top w:val="none" w:sz="0" w:space="0" w:color="auto"/>
        <w:left w:val="none" w:sz="0" w:space="0" w:color="auto"/>
        <w:bottom w:val="none" w:sz="0" w:space="0" w:color="auto"/>
        <w:right w:val="none" w:sz="0" w:space="0" w:color="auto"/>
      </w:divBdr>
    </w:div>
    <w:div w:id="2000645633">
      <w:bodyDiv w:val="1"/>
      <w:marLeft w:val="0"/>
      <w:marRight w:val="0"/>
      <w:marTop w:val="0"/>
      <w:marBottom w:val="0"/>
      <w:divBdr>
        <w:top w:val="none" w:sz="0" w:space="0" w:color="auto"/>
        <w:left w:val="none" w:sz="0" w:space="0" w:color="auto"/>
        <w:bottom w:val="none" w:sz="0" w:space="0" w:color="auto"/>
        <w:right w:val="none" w:sz="0" w:space="0" w:color="auto"/>
      </w:divBdr>
      <w:divsChild>
        <w:div w:id="1396973450">
          <w:marLeft w:val="0"/>
          <w:marRight w:val="0"/>
          <w:marTop w:val="0"/>
          <w:marBottom w:val="0"/>
          <w:divBdr>
            <w:top w:val="none" w:sz="0" w:space="0" w:color="auto"/>
            <w:left w:val="none" w:sz="0" w:space="0" w:color="auto"/>
            <w:bottom w:val="none" w:sz="0" w:space="0" w:color="auto"/>
            <w:right w:val="none" w:sz="0" w:space="0" w:color="auto"/>
          </w:divBdr>
          <w:divsChild>
            <w:div w:id="339045492">
              <w:marLeft w:val="0"/>
              <w:marRight w:val="0"/>
              <w:marTop w:val="0"/>
              <w:marBottom w:val="0"/>
              <w:divBdr>
                <w:top w:val="none" w:sz="0" w:space="0" w:color="auto"/>
                <w:left w:val="none" w:sz="0" w:space="0" w:color="auto"/>
                <w:bottom w:val="none" w:sz="0" w:space="0" w:color="auto"/>
                <w:right w:val="none" w:sz="0" w:space="0" w:color="auto"/>
              </w:divBdr>
              <w:divsChild>
                <w:div w:id="80354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10610">
      <w:bodyDiv w:val="1"/>
      <w:marLeft w:val="0"/>
      <w:marRight w:val="0"/>
      <w:marTop w:val="0"/>
      <w:marBottom w:val="0"/>
      <w:divBdr>
        <w:top w:val="none" w:sz="0" w:space="0" w:color="auto"/>
        <w:left w:val="none" w:sz="0" w:space="0" w:color="auto"/>
        <w:bottom w:val="none" w:sz="0" w:space="0" w:color="auto"/>
        <w:right w:val="none" w:sz="0" w:space="0" w:color="auto"/>
      </w:divBdr>
      <w:divsChild>
        <w:div w:id="1779788040">
          <w:marLeft w:val="0"/>
          <w:marRight w:val="0"/>
          <w:marTop w:val="0"/>
          <w:marBottom w:val="0"/>
          <w:divBdr>
            <w:top w:val="none" w:sz="0" w:space="0" w:color="auto"/>
            <w:left w:val="none" w:sz="0" w:space="0" w:color="auto"/>
            <w:bottom w:val="none" w:sz="0" w:space="0" w:color="auto"/>
            <w:right w:val="none" w:sz="0" w:space="0" w:color="auto"/>
          </w:divBdr>
          <w:divsChild>
            <w:div w:id="225117200">
              <w:marLeft w:val="0"/>
              <w:marRight w:val="0"/>
              <w:marTop w:val="0"/>
              <w:marBottom w:val="0"/>
              <w:divBdr>
                <w:top w:val="none" w:sz="0" w:space="0" w:color="auto"/>
                <w:left w:val="none" w:sz="0" w:space="0" w:color="auto"/>
                <w:bottom w:val="none" w:sz="0" w:space="0" w:color="auto"/>
                <w:right w:val="none" w:sz="0" w:space="0" w:color="auto"/>
              </w:divBdr>
              <w:divsChild>
                <w:div w:id="303313523">
                  <w:marLeft w:val="0"/>
                  <w:marRight w:val="0"/>
                  <w:marTop w:val="0"/>
                  <w:marBottom w:val="0"/>
                  <w:divBdr>
                    <w:top w:val="none" w:sz="0" w:space="0" w:color="auto"/>
                    <w:left w:val="none" w:sz="0" w:space="0" w:color="auto"/>
                    <w:bottom w:val="none" w:sz="0" w:space="0" w:color="auto"/>
                    <w:right w:val="none" w:sz="0" w:space="0" w:color="auto"/>
                  </w:divBdr>
                  <w:divsChild>
                    <w:div w:id="89176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5499">
      <w:bodyDiv w:val="1"/>
      <w:marLeft w:val="0"/>
      <w:marRight w:val="0"/>
      <w:marTop w:val="0"/>
      <w:marBottom w:val="0"/>
      <w:divBdr>
        <w:top w:val="none" w:sz="0" w:space="0" w:color="auto"/>
        <w:left w:val="none" w:sz="0" w:space="0" w:color="auto"/>
        <w:bottom w:val="none" w:sz="0" w:space="0" w:color="auto"/>
        <w:right w:val="none" w:sz="0" w:space="0" w:color="auto"/>
      </w:divBdr>
      <w:divsChild>
        <w:div w:id="1754353993">
          <w:marLeft w:val="0"/>
          <w:marRight w:val="0"/>
          <w:marTop w:val="0"/>
          <w:marBottom w:val="0"/>
          <w:divBdr>
            <w:top w:val="none" w:sz="0" w:space="0" w:color="auto"/>
            <w:left w:val="none" w:sz="0" w:space="0" w:color="auto"/>
            <w:bottom w:val="none" w:sz="0" w:space="0" w:color="auto"/>
            <w:right w:val="none" w:sz="0" w:space="0" w:color="auto"/>
          </w:divBdr>
          <w:divsChild>
            <w:div w:id="1853062836">
              <w:marLeft w:val="0"/>
              <w:marRight w:val="0"/>
              <w:marTop w:val="0"/>
              <w:marBottom w:val="0"/>
              <w:divBdr>
                <w:top w:val="none" w:sz="0" w:space="0" w:color="auto"/>
                <w:left w:val="none" w:sz="0" w:space="0" w:color="auto"/>
                <w:bottom w:val="none" w:sz="0" w:space="0" w:color="auto"/>
                <w:right w:val="none" w:sz="0" w:space="0" w:color="auto"/>
              </w:divBdr>
              <w:divsChild>
                <w:div w:id="1735665916">
                  <w:marLeft w:val="0"/>
                  <w:marRight w:val="0"/>
                  <w:marTop w:val="0"/>
                  <w:marBottom w:val="0"/>
                  <w:divBdr>
                    <w:top w:val="none" w:sz="0" w:space="0" w:color="auto"/>
                    <w:left w:val="none" w:sz="0" w:space="0" w:color="auto"/>
                    <w:bottom w:val="none" w:sz="0" w:space="0" w:color="auto"/>
                    <w:right w:val="none" w:sz="0" w:space="0" w:color="auto"/>
                  </w:divBdr>
                  <w:divsChild>
                    <w:div w:id="28889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1/relationships/people" Target="peop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4AD781006CFE4FA289354A6A26B663" ma:contentTypeVersion="8" ma:contentTypeDescription="Create a new document." ma:contentTypeScope="" ma:versionID="8b8dcf1b6ebbd33c1eef7d565f3a8fed">
  <xsd:schema xmlns:xsd="http://www.w3.org/2001/XMLSchema" xmlns:xs="http://www.w3.org/2001/XMLSchema" xmlns:p="http://schemas.microsoft.com/office/2006/metadata/properties" xmlns:ns3="6f2940e1-d6a6-4eeb-866e-7f5c8474e994" targetNamespace="http://schemas.microsoft.com/office/2006/metadata/properties" ma:root="true" ma:fieldsID="1317c2fbdf3c8041cb47540b19a5494f" ns3:_="">
    <xsd:import namespace="6f2940e1-d6a6-4eeb-866e-7f5c8474e99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2940e1-d6a6-4eeb-866e-7f5c8474e9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D8DB4-4631-4D72-B55E-744AFB5996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25ECD21-8E74-457D-BF40-87D0A36B0C32}">
  <ds:schemaRefs>
    <ds:schemaRef ds:uri="http://schemas.microsoft.com/sharepoint/v3/contenttype/forms"/>
  </ds:schemaRefs>
</ds:datastoreItem>
</file>

<file path=customXml/itemProps3.xml><?xml version="1.0" encoding="utf-8"?>
<ds:datastoreItem xmlns:ds="http://schemas.openxmlformats.org/officeDocument/2006/customXml" ds:itemID="{1F253EB7-777A-4788-A138-913C693C27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2940e1-d6a6-4eeb-866e-7f5c8474e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F07A1D-6E4E-4222-8DDA-7E42FCA91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tsehaynesh messele</dc:creator>
  <cp:lastModifiedBy>Travis Sondgerath</cp:lastModifiedBy>
  <cp:revision>17</cp:revision>
  <cp:lastPrinted>2019-05-02T14:26:00Z</cp:lastPrinted>
  <dcterms:created xsi:type="dcterms:W3CDTF">2019-09-04T16:09:00Z</dcterms:created>
  <dcterms:modified xsi:type="dcterms:W3CDTF">2019-09-04T17:56:00Z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2016-10-26T00:00:00Z</vt:filetime>
  </property>
  <property fmtid="{D5CDD505-2E9C-101B-9397-08002B2CF9AE}" pid="3" name="Creator">
    <vt:lpwstr>Microsoft® Word 2016</vt:lpwstr>
  </property>
  <property fmtid="{D5CDD505-2E9C-101B-9397-08002B2CF9AE}" pid="4" name="LastSaved">
    <vt:filetime>2016-11-03T00:00:00Z</vt:filetime>
  </property>
  <property fmtid="{D5CDD505-2E9C-101B-9397-08002B2CF9AE}" pid="5" name="ContentTypeId">
    <vt:lpwstr>0x010100CE4AD781006CFE4FA289354A6A26B663</vt:lpwstr>
  </property>
</Properties>
</file>