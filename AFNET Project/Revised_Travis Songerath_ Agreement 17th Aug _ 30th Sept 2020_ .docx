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FFC07" w14:textId="77777777" w:rsidR="00F02E45" w:rsidRDefault="003F1261">
      <w:pPr>
        <w:spacing w:line="259" w:lineRule="auto"/>
        <w:ind w:left="0" w:firstLine="0"/>
        <w:jc w:val="right"/>
      </w:pPr>
      <w:r>
        <w:t xml:space="preserve">Released </w:t>
      </w:r>
      <w:proofErr w:type="gramStart"/>
      <w:r>
        <w:t>by:</w:t>
      </w:r>
      <w:proofErr w:type="gramEnd"/>
      <w:r>
        <w:t xml:space="preserve"> Beatrice van der </w:t>
      </w:r>
      <w:proofErr w:type="spellStart"/>
      <w:r>
        <w:t>Puije</w:t>
      </w:r>
      <w:proofErr w:type="spellEnd"/>
      <w:r>
        <w:t xml:space="preserve">                              </w:t>
      </w:r>
    </w:p>
    <w:p w14:paraId="38845FE0" w14:textId="77777777" w:rsidR="00F02E45" w:rsidRDefault="003F1261">
      <w:pPr>
        <w:spacing w:after="36" w:line="259" w:lineRule="auto"/>
        <w:ind w:left="471" w:right="0" w:firstLine="0"/>
        <w:jc w:val="left"/>
      </w:pPr>
      <w:r>
        <w:rPr>
          <w:sz w:val="16"/>
        </w:rPr>
        <w:t xml:space="preserve"> </w:t>
      </w:r>
    </w:p>
    <w:p w14:paraId="495EEB37" w14:textId="77777777" w:rsidR="00F02E45" w:rsidRDefault="003F1261">
      <w:pPr>
        <w:spacing w:line="259" w:lineRule="auto"/>
        <w:ind w:left="521" w:right="0" w:firstLine="0"/>
        <w:jc w:val="center"/>
      </w:pPr>
      <w:r>
        <w:rPr>
          <w:noProof/>
        </w:rPr>
        <w:drawing>
          <wp:inline distT="0" distB="0" distL="0" distR="0" wp14:anchorId="389B3E0E" wp14:editId="36A88045">
            <wp:extent cx="2095500" cy="781812"/>
            <wp:effectExtent l="0" t="0" r="0" b="0"/>
            <wp:docPr id="652" name="Picture 652"/>
            <wp:cNvGraphicFramePr/>
            <a:graphic xmlns:a="http://schemas.openxmlformats.org/drawingml/2006/main">
              <a:graphicData uri="http://schemas.openxmlformats.org/drawingml/2006/picture">
                <pic:pic xmlns:pic="http://schemas.openxmlformats.org/drawingml/2006/picture">
                  <pic:nvPicPr>
                    <pic:cNvPr id="652" name="Picture 652"/>
                    <pic:cNvPicPr/>
                  </pic:nvPicPr>
                  <pic:blipFill>
                    <a:blip r:embed="rId8"/>
                    <a:stretch>
                      <a:fillRect/>
                    </a:stretch>
                  </pic:blipFill>
                  <pic:spPr>
                    <a:xfrm>
                      <a:off x="0" y="0"/>
                      <a:ext cx="2095500" cy="781812"/>
                    </a:xfrm>
                    <a:prstGeom prst="rect">
                      <a:avLst/>
                    </a:prstGeom>
                  </pic:spPr>
                </pic:pic>
              </a:graphicData>
            </a:graphic>
          </wp:inline>
        </w:drawing>
      </w:r>
      <w:r>
        <w:rPr>
          <w:b/>
        </w:rPr>
        <w:t xml:space="preserve"> </w:t>
      </w:r>
    </w:p>
    <w:p w14:paraId="59728AD3" w14:textId="77777777" w:rsidR="00F02E45" w:rsidRDefault="003F1261">
      <w:pPr>
        <w:spacing w:line="259" w:lineRule="auto"/>
        <w:ind w:left="522" w:right="0" w:firstLine="0"/>
        <w:jc w:val="center"/>
      </w:pPr>
      <w:r>
        <w:rPr>
          <w:b/>
        </w:rPr>
        <w:t xml:space="preserve"> </w:t>
      </w:r>
    </w:p>
    <w:p w14:paraId="1A44A56F" w14:textId="77777777" w:rsidR="00F02E45" w:rsidRDefault="003F1261">
      <w:pPr>
        <w:spacing w:line="259" w:lineRule="auto"/>
        <w:ind w:left="2701" w:right="0"/>
        <w:jc w:val="left"/>
      </w:pPr>
      <w:r>
        <w:rPr>
          <w:b/>
        </w:rPr>
        <w:t xml:space="preserve">International Appointment/ Consultation agreement </w:t>
      </w:r>
    </w:p>
    <w:p w14:paraId="568B5290" w14:textId="77777777" w:rsidR="00F02E45" w:rsidRDefault="003F1261">
      <w:pPr>
        <w:spacing w:line="259" w:lineRule="auto"/>
        <w:ind w:left="522" w:right="0" w:firstLine="0"/>
        <w:jc w:val="center"/>
      </w:pPr>
      <w:r>
        <w:t xml:space="preserve"> </w:t>
      </w:r>
    </w:p>
    <w:p w14:paraId="39EB43D7" w14:textId="77777777" w:rsidR="00F02E45" w:rsidRDefault="003F1261">
      <w:pPr>
        <w:spacing w:line="259" w:lineRule="auto"/>
        <w:ind w:left="477" w:right="1"/>
        <w:jc w:val="center"/>
      </w:pPr>
      <w:r>
        <w:rPr>
          <w:b/>
        </w:rPr>
        <w:t xml:space="preserve">Between </w:t>
      </w:r>
    </w:p>
    <w:p w14:paraId="11966DAB" w14:textId="77777777" w:rsidR="00F02E45" w:rsidRDefault="003F1261">
      <w:pPr>
        <w:spacing w:line="259" w:lineRule="auto"/>
        <w:ind w:left="522" w:right="0" w:firstLine="0"/>
        <w:jc w:val="center"/>
      </w:pPr>
      <w:r>
        <w:rPr>
          <w:b/>
        </w:rPr>
        <w:t xml:space="preserve"> </w:t>
      </w:r>
    </w:p>
    <w:p w14:paraId="52F9F570" w14:textId="77777777" w:rsidR="00F02E45" w:rsidRDefault="003F1261">
      <w:pPr>
        <w:spacing w:line="259" w:lineRule="auto"/>
        <w:ind w:left="2607" w:right="0"/>
        <w:jc w:val="left"/>
      </w:pPr>
      <w:r>
        <w:rPr>
          <w:b/>
        </w:rPr>
        <w:t xml:space="preserve">The African Society for Laboratory Medicine (ASLM) </w:t>
      </w:r>
    </w:p>
    <w:p w14:paraId="5A49ABFE" w14:textId="77777777" w:rsidR="00F02E45" w:rsidRDefault="003F1261">
      <w:pPr>
        <w:spacing w:line="259" w:lineRule="auto"/>
        <w:ind w:left="471" w:right="0" w:firstLine="0"/>
        <w:jc w:val="left"/>
      </w:pPr>
      <w:r>
        <w:rPr>
          <w:b/>
        </w:rPr>
        <w:t xml:space="preserve"> </w:t>
      </w:r>
    </w:p>
    <w:p w14:paraId="5758151A" w14:textId="77777777" w:rsidR="00F02E45" w:rsidRDefault="003F1261">
      <w:pPr>
        <w:spacing w:line="259" w:lineRule="auto"/>
        <w:ind w:left="477" w:right="0"/>
        <w:jc w:val="center"/>
      </w:pPr>
      <w:r>
        <w:rPr>
          <w:b/>
        </w:rPr>
        <w:t xml:space="preserve">And </w:t>
      </w:r>
    </w:p>
    <w:p w14:paraId="692E5A83" w14:textId="77777777" w:rsidR="00F02E45" w:rsidRDefault="003F1261">
      <w:pPr>
        <w:spacing w:line="259" w:lineRule="auto"/>
        <w:ind w:left="522" w:right="0" w:firstLine="0"/>
        <w:jc w:val="center"/>
      </w:pPr>
      <w:r>
        <w:rPr>
          <w:b/>
        </w:rPr>
        <w:t xml:space="preserve"> </w:t>
      </w:r>
    </w:p>
    <w:p w14:paraId="32534C27" w14:textId="335B2184" w:rsidR="00F02E45" w:rsidRDefault="003F1261">
      <w:pPr>
        <w:pStyle w:val="Heading1"/>
        <w:numPr>
          <w:ilvl w:val="0"/>
          <w:numId w:val="0"/>
        </w:numPr>
        <w:ind w:left="481"/>
      </w:pPr>
      <w:r>
        <w:rPr>
          <w:u w:val="none"/>
        </w:rPr>
        <w:t xml:space="preserve">                                                              </w:t>
      </w:r>
      <w:r w:rsidR="00857B01">
        <w:rPr>
          <w:u w:val="none"/>
        </w:rPr>
        <w:t xml:space="preserve">Travis </w:t>
      </w:r>
      <w:proofErr w:type="spellStart"/>
      <w:r w:rsidR="00857B01">
        <w:rPr>
          <w:u w:val="none"/>
        </w:rPr>
        <w:t>Songerath</w:t>
      </w:r>
      <w:proofErr w:type="spellEnd"/>
      <w:r>
        <w:rPr>
          <w:u w:val="none"/>
        </w:rPr>
        <w:t xml:space="preserve"> </w:t>
      </w:r>
    </w:p>
    <w:p w14:paraId="409D319C" w14:textId="77777777" w:rsidR="00F02E45" w:rsidRDefault="003F1261">
      <w:pPr>
        <w:spacing w:line="259" w:lineRule="auto"/>
        <w:ind w:left="471" w:right="0" w:firstLine="0"/>
        <w:jc w:val="left"/>
      </w:pPr>
      <w:r>
        <w:rPr>
          <w:b/>
        </w:rPr>
        <w:t xml:space="preserve"> </w:t>
      </w:r>
    </w:p>
    <w:tbl>
      <w:tblPr>
        <w:tblStyle w:val="TableGrid"/>
        <w:tblW w:w="9989" w:type="dxa"/>
        <w:tblInd w:w="158" w:type="dxa"/>
        <w:tblCellMar>
          <w:top w:w="7" w:type="dxa"/>
          <w:left w:w="106" w:type="dxa"/>
          <w:right w:w="115" w:type="dxa"/>
        </w:tblCellMar>
        <w:tblLook w:val="04A0" w:firstRow="1" w:lastRow="0" w:firstColumn="1" w:lastColumn="0" w:noHBand="0" w:noVBand="1"/>
      </w:tblPr>
      <w:tblGrid>
        <w:gridCol w:w="4340"/>
        <w:gridCol w:w="5649"/>
      </w:tblGrid>
      <w:tr w:rsidR="00CE177A" w14:paraId="7FDC94CA" w14:textId="77777777">
        <w:trPr>
          <w:trHeight w:val="264"/>
        </w:trPr>
        <w:tc>
          <w:tcPr>
            <w:tcW w:w="4340" w:type="dxa"/>
            <w:tcBorders>
              <w:top w:val="single" w:sz="4" w:space="0" w:color="000000"/>
              <w:left w:val="single" w:sz="4" w:space="0" w:color="000000"/>
              <w:bottom w:val="single" w:sz="4" w:space="0" w:color="000000"/>
              <w:right w:val="single" w:sz="4" w:space="0" w:color="000000"/>
            </w:tcBorders>
          </w:tcPr>
          <w:p w14:paraId="69850569" w14:textId="1A9E0906" w:rsidR="00CE177A" w:rsidRDefault="00CE177A">
            <w:pPr>
              <w:spacing w:line="259" w:lineRule="auto"/>
              <w:ind w:left="3" w:right="0" w:firstLine="0"/>
              <w:jc w:val="left"/>
              <w:rPr>
                <w:b/>
              </w:rPr>
            </w:pPr>
            <w:r>
              <w:rPr>
                <w:b/>
              </w:rPr>
              <w:t>Funding Agency</w:t>
            </w:r>
            <w:r w:rsidR="00073548">
              <w:rPr>
                <w:b/>
              </w:rPr>
              <w:t>;</w:t>
            </w:r>
          </w:p>
        </w:tc>
        <w:tc>
          <w:tcPr>
            <w:tcW w:w="5649" w:type="dxa"/>
            <w:tcBorders>
              <w:top w:val="single" w:sz="4" w:space="0" w:color="000000"/>
              <w:left w:val="single" w:sz="4" w:space="0" w:color="000000"/>
              <w:bottom w:val="single" w:sz="4" w:space="0" w:color="000000"/>
              <w:right w:val="single" w:sz="4" w:space="0" w:color="000000"/>
            </w:tcBorders>
          </w:tcPr>
          <w:p w14:paraId="2F2D81E2" w14:textId="3C02A198" w:rsidR="00CE177A" w:rsidRDefault="00857B01">
            <w:pPr>
              <w:spacing w:line="259" w:lineRule="auto"/>
              <w:ind w:left="0" w:right="0" w:firstLine="0"/>
              <w:jc w:val="left"/>
            </w:pPr>
            <w:r>
              <w:t xml:space="preserve">PEPFAR </w:t>
            </w:r>
          </w:p>
        </w:tc>
      </w:tr>
      <w:tr w:rsidR="00073548" w14:paraId="4BE32B48" w14:textId="77777777">
        <w:trPr>
          <w:trHeight w:val="264"/>
        </w:trPr>
        <w:tc>
          <w:tcPr>
            <w:tcW w:w="4340" w:type="dxa"/>
            <w:tcBorders>
              <w:top w:val="single" w:sz="4" w:space="0" w:color="000000"/>
              <w:left w:val="single" w:sz="4" w:space="0" w:color="000000"/>
              <w:bottom w:val="single" w:sz="4" w:space="0" w:color="000000"/>
              <w:right w:val="single" w:sz="4" w:space="0" w:color="000000"/>
            </w:tcBorders>
          </w:tcPr>
          <w:p w14:paraId="070E1A06" w14:textId="3A7AF88D" w:rsidR="00073548" w:rsidRDefault="00073548">
            <w:pPr>
              <w:spacing w:line="259" w:lineRule="auto"/>
              <w:ind w:left="3" w:right="0" w:firstLine="0"/>
              <w:jc w:val="left"/>
              <w:rPr>
                <w:b/>
              </w:rPr>
            </w:pPr>
            <w:r>
              <w:rPr>
                <w:b/>
              </w:rPr>
              <w:t>Contract Number:</w:t>
            </w:r>
          </w:p>
        </w:tc>
        <w:tc>
          <w:tcPr>
            <w:tcW w:w="5649" w:type="dxa"/>
            <w:tcBorders>
              <w:top w:val="single" w:sz="4" w:space="0" w:color="000000"/>
              <w:left w:val="single" w:sz="4" w:space="0" w:color="000000"/>
              <w:bottom w:val="single" w:sz="4" w:space="0" w:color="000000"/>
              <w:right w:val="single" w:sz="4" w:space="0" w:color="000000"/>
            </w:tcBorders>
          </w:tcPr>
          <w:p w14:paraId="430903CA" w14:textId="77777777" w:rsidR="00073548" w:rsidRDefault="00073548">
            <w:pPr>
              <w:spacing w:line="259" w:lineRule="auto"/>
              <w:ind w:left="0" w:right="0" w:firstLine="0"/>
              <w:jc w:val="left"/>
            </w:pPr>
          </w:p>
        </w:tc>
      </w:tr>
      <w:tr w:rsidR="00F02E45" w14:paraId="31E2CBE7" w14:textId="77777777">
        <w:trPr>
          <w:trHeight w:val="264"/>
        </w:trPr>
        <w:tc>
          <w:tcPr>
            <w:tcW w:w="4340" w:type="dxa"/>
            <w:tcBorders>
              <w:top w:val="single" w:sz="4" w:space="0" w:color="000000"/>
              <w:left w:val="single" w:sz="4" w:space="0" w:color="000000"/>
              <w:bottom w:val="single" w:sz="4" w:space="0" w:color="000000"/>
              <w:right w:val="single" w:sz="4" w:space="0" w:color="000000"/>
            </w:tcBorders>
          </w:tcPr>
          <w:p w14:paraId="4C44F37B" w14:textId="77777777" w:rsidR="00F02E45" w:rsidRDefault="003F1261">
            <w:pPr>
              <w:spacing w:line="259" w:lineRule="auto"/>
              <w:ind w:left="3" w:right="0" w:firstLine="0"/>
              <w:jc w:val="left"/>
            </w:pPr>
            <w:r>
              <w:rPr>
                <w:b/>
              </w:rPr>
              <w:t xml:space="preserve">Contract Term: </w:t>
            </w:r>
          </w:p>
        </w:tc>
        <w:tc>
          <w:tcPr>
            <w:tcW w:w="5649" w:type="dxa"/>
            <w:tcBorders>
              <w:top w:val="single" w:sz="4" w:space="0" w:color="000000"/>
              <w:left w:val="single" w:sz="4" w:space="0" w:color="000000"/>
              <w:bottom w:val="single" w:sz="4" w:space="0" w:color="000000"/>
              <w:right w:val="single" w:sz="4" w:space="0" w:color="000000"/>
            </w:tcBorders>
          </w:tcPr>
          <w:p w14:paraId="0C3D9752" w14:textId="79E57440" w:rsidR="00F02E45" w:rsidRDefault="004B5D22">
            <w:pPr>
              <w:spacing w:line="259" w:lineRule="auto"/>
              <w:ind w:left="0" w:right="0" w:firstLine="0"/>
              <w:jc w:val="left"/>
            </w:pPr>
            <w:r>
              <w:t>1</w:t>
            </w:r>
            <w:r w:rsidR="00857B01">
              <w:t>7th</w:t>
            </w:r>
            <w:r>
              <w:t xml:space="preserve"> </w:t>
            </w:r>
            <w:r w:rsidR="006D2E91">
              <w:t xml:space="preserve">August </w:t>
            </w:r>
            <w:r>
              <w:t xml:space="preserve">2020 – </w:t>
            </w:r>
            <w:r w:rsidR="00073548">
              <w:t>3</w:t>
            </w:r>
            <w:r w:rsidR="00857B01">
              <w:t>0th</w:t>
            </w:r>
            <w:r w:rsidR="006D2E91">
              <w:t xml:space="preserve"> </w:t>
            </w:r>
            <w:r w:rsidR="00857B01">
              <w:t>September</w:t>
            </w:r>
            <w:r w:rsidR="00073548">
              <w:t xml:space="preserve"> 202</w:t>
            </w:r>
            <w:r w:rsidR="00857B01">
              <w:t>0</w:t>
            </w:r>
            <w:r w:rsidR="003F1261">
              <w:t xml:space="preserve"> </w:t>
            </w:r>
          </w:p>
        </w:tc>
      </w:tr>
      <w:tr w:rsidR="00F02E45" w14:paraId="586CE378" w14:textId="77777777">
        <w:trPr>
          <w:trHeight w:val="286"/>
        </w:trPr>
        <w:tc>
          <w:tcPr>
            <w:tcW w:w="4340" w:type="dxa"/>
            <w:tcBorders>
              <w:top w:val="single" w:sz="4" w:space="0" w:color="000000"/>
              <w:left w:val="single" w:sz="4" w:space="0" w:color="000000"/>
              <w:bottom w:val="single" w:sz="4" w:space="0" w:color="000000"/>
              <w:right w:val="single" w:sz="4" w:space="0" w:color="000000"/>
            </w:tcBorders>
          </w:tcPr>
          <w:p w14:paraId="64B52FB6" w14:textId="77777777" w:rsidR="00F02E45" w:rsidRDefault="003F1261">
            <w:pPr>
              <w:tabs>
                <w:tab w:val="center" w:pos="2883"/>
                <w:tab w:val="center" w:pos="3603"/>
              </w:tabs>
              <w:spacing w:line="259" w:lineRule="auto"/>
              <w:ind w:left="0" w:right="0" w:firstLine="0"/>
              <w:jc w:val="left"/>
            </w:pPr>
            <w:r>
              <w:rPr>
                <w:b/>
              </w:rPr>
              <w:t xml:space="preserve">Maximum Contract Value: </w:t>
            </w:r>
            <w:r>
              <w:rPr>
                <w:b/>
              </w:rPr>
              <w:tab/>
              <w:t xml:space="preserve"> </w:t>
            </w:r>
            <w:r>
              <w:rPr>
                <w:b/>
              </w:rPr>
              <w:tab/>
              <w:t xml:space="preserve"> </w:t>
            </w:r>
          </w:p>
        </w:tc>
        <w:tc>
          <w:tcPr>
            <w:tcW w:w="5649" w:type="dxa"/>
            <w:tcBorders>
              <w:top w:val="single" w:sz="4" w:space="0" w:color="000000"/>
              <w:left w:val="single" w:sz="4" w:space="0" w:color="000000"/>
              <w:bottom w:val="single" w:sz="4" w:space="0" w:color="000000"/>
              <w:right w:val="single" w:sz="4" w:space="0" w:color="000000"/>
            </w:tcBorders>
          </w:tcPr>
          <w:p w14:paraId="15F44E4F" w14:textId="47A74848" w:rsidR="00F02E45" w:rsidRDefault="000046D1">
            <w:pPr>
              <w:spacing w:line="259" w:lineRule="auto"/>
              <w:ind w:left="0" w:right="0" w:firstLine="0"/>
              <w:jc w:val="left"/>
            </w:pPr>
            <w:r w:rsidRPr="00DB6FB3">
              <w:t>$</w:t>
            </w:r>
            <w:r w:rsidR="006B756E">
              <w:t>5,400</w:t>
            </w:r>
          </w:p>
        </w:tc>
      </w:tr>
      <w:tr w:rsidR="00F02E45" w14:paraId="11A58D67" w14:textId="77777777">
        <w:trPr>
          <w:trHeight w:val="262"/>
        </w:trPr>
        <w:tc>
          <w:tcPr>
            <w:tcW w:w="4340" w:type="dxa"/>
            <w:tcBorders>
              <w:top w:val="single" w:sz="4" w:space="0" w:color="000000"/>
              <w:left w:val="single" w:sz="4" w:space="0" w:color="000000"/>
              <w:bottom w:val="single" w:sz="4" w:space="0" w:color="000000"/>
              <w:right w:val="single" w:sz="4" w:space="0" w:color="000000"/>
            </w:tcBorders>
          </w:tcPr>
          <w:p w14:paraId="645F6A54" w14:textId="3BCCEFD1" w:rsidR="00F02E45" w:rsidRDefault="003F1261">
            <w:pPr>
              <w:spacing w:line="259" w:lineRule="auto"/>
              <w:ind w:left="3" w:right="0" w:firstLine="0"/>
              <w:jc w:val="left"/>
            </w:pPr>
            <w:r>
              <w:rPr>
                <w:b/>
              </w:rPr>
              <w:t xml:space="preserve">Place of </w:t>
            </w:r>
            <w:proofErr w:type="gramStart"/>
            <w:r>
              <w:rPr>
                <w:b/>
              </w:rPr>
              <w:t xml:space="preserve">Work </w:t>
            </w:r>
            <w:r w:rsidR="00073548">
              <w:rPr>
                <w:b/>
              </w:rPr>
              <w:t>:</w:t>
            </w:r>
            <w:proofErr w:type="gramEnd"/>
          </w:p>
        </w:tc>
        <w:tc>
          <w:tcPr>
            <w:tcW w:w="5649" w:type="dxa"/>
            <w:tcBorders>
              <w:top w:val="single" w:sz="4" w:space="0" w:color="000000"/>
              <w:left w:val="single" w:sz="4" w:space="0" w:color="000000"/>
              <w:bottom w:val="single" w:sz="4" w:space="0" w:color="000000"/>
              <w:right w:val="single" w:sz="4" w:space="0" w:color="000000"/>
            </w:tcBorders>
          </w:tcPr>
          <w:p w14:paraId="3B7EFC65" w14:textId="3995F3F2" w:rsidR="00F02E45" w:rsidRDefault="00DB6FB3">
            <w:pPr>
              <w:spacing w:line="259" w:lineRule="auto"/>
              <w:ind w:left="0" w:right="0" w:firstLine="0"/>
              <w:jc w:val="left"/>
            </w:pPr>
            <w:commentRangeStart w:id="0"/>
            <w:r>
              <w:t>Nashville, TN</w:t>
            </w:r>
            <w:commentRangeEnd w:id="0"/>
            <w:r>
              <w:rPr>
                <w:rStyle w:val="CommentReference"/>
              </w:rPr>
              <w:commentReference w:id="0"/>
            </w:r>
          </w:p>
        </w:tc>
      </w:tr>
      <w:tr w:rsidR="00F02E45" w14:paraId="3F8B8370" w14:textId="77777777">
        <w:trPr>
          <w:trHeight w:val="264"/>
        </w:trPr>
        <w:tc>
          <w:tcPr>
            <w:tcW w:w="4340" w:type="dxa"/>
            <w:tcBorders>
              <w:top w:val="single" w:sz="4" w:space="0" w:color="000000"/>
              <w:left w:val="single" w:sz="4" w:space="0" w:color="000000"/>
              <w:bottom w:val="single" w:sz="4" w:space="0" w:color="000000"/>
              <w:right w:val="single" w:sz="4" w:space="0" w:color="000000"/>
            </w:tcBorders>
          </w:tcPr>
          <w:p w14:paraId="172E72AD" w14:textId="77777777" w:rsidR="00F02E45" w:rsidRDefault="003F1261">
            <w:pPr>
              <w:spacing w:line="259" w:lineRule="auto"/>
              <w:ind w:left="3" w:right="0" w:firstLine="0"/>
              <w:jc w:val="left"/>
            </w:pPr>
            <w:r>
              <w:rPr>
                <w:b/>
              </w:rPr>
              <w:t xml:space="preserve">Consultant Role: </w:t>
            </w:r>
          </w:p>
        </w:tc>
        <w:tc>
          <w:tcPr>
            <w:tcW w:w="5649" w:type="dxa"/>
            <w:tcBorders>
              <w:top w:val="single" w:sz="4" w:space="0" w:color="000000"/>
              <w:left w:val="single" w:sz="4" w:space="0" w:color="000000"/>
              <w:bottom w:val="single" w:sz="4" w:space="0" w:color="000000"/>
              <w:right w:val="single" w:sz="4" w:space="0" w:color="000000"/>
            </w:tcBorders>
          </w:tcPr>
          <w:p w14:paraId="6BF20A8C" w14:textId="3B7CD532" w:rsidR="00F02E45" w:rsidRDefault="00857B01">
            <w:pPr>
              <w:spacing w:line="259" w:lineRule="auto"/>
              <w:ind w:left="0" w:right="0" w:firstLine="0"/>
              <w:jc w:val="left"/>
            </w:pPr>
            <w:r>
              <w:t xml:space="preserve">Equipment Maintenance e-tool </w:t>
            </w:r>
            <w:r w:rsidR="004B5D22">
              <w:t>Consultant</w:t>
            </w:r>
            <w:r w:rsidR="003F1261">
              <w:t xml:space="preserve"> </w:t>
            </w:r>
          </w:p>
        </w:tc>
      </w:tr>
      <w:tr w:rsidR="00F02E45" w14:paraId="611F1175" w14:textId="77777777">
        <w:trPr>
          <w:trHeight w:val="264"/>
        </w:trPr>
        <w:tc>
          <w:tcPr>
            <w:tcW w:w="4340" w:type="dxa"/>
            <w:tcBorders>
              <w:top w:val="single" w:sz="4" w:space="0" w:color="000000"/>
              <w:left w:val="single" w:sz="4" w:space="0" w:color="000000"/>
              <w:bottom w:val="single" w:sz="4" w:space="0" w:color="000000"/>
              <w:right w:val="single" w:sz="4" w:space="0" w:color="000000"/>
            </w:tcBorders>
          </w:tcPr>
          <w:p w14:paraId="663E2CC9" w14:textId="77777777" w:rsidR="00F02E45" w:rsidRDefault="00CE177A">
            <w:pPr>
              <w:spacing w:line="259" w:lineRule="auto"/>
              <w:ind w:left="3" w:right="0" w:firstLine="0"/>
              <w:jc w:val="left"/>
            </w:pPr>
            <w:r>
              <w:rPr>
                <w:b/>
              </w:rPr>
              <w:t xml:space="preserve">Contractor </w:t>
            </w:r>
            <w:r w:rsidR="003F1261">
              <w:rPr>
                <w:b/>
              </w:rPr>
              <w:t xml:space="preserve">Name: </w:t>
            </w:r>
          </w:p>
        </w:tc>
        <w:tc>
          <w:tcPr>
            <w:tcW w:w="5649" w:type="dxa"/>
            <w:tcBorders>
              <w:top w:val="single" w:sz="4" w:space="0" w:color="000000"/>
              <w:left w:val="single" w:sz="4" w:space="0" w:color="000000"/>
              <w:bottom w:val="single" w:sz="4" w:space="0" w:color="000000"/>
              <w:right w:val="single" w:sz="4" w:space="0" w:color="000000"/>
            </w:tcBorders>
          </w:tcPr>
          <w:p w14:paraId="7A4917B2" w14:textId="5EC8AE72" w:rsidR="00F02E45" w:rsidRDefault="00857B01">
            <w:pPr>
              <w:spacing w:line="259" w:lineRule="auto"/>
              <w:ind w:left="0" w:right="0" w:firstLine="0"/>
              <w:jc w:val="left"/>
            </w:pPr>
            <w:r>
              <w:t>Mr. Travis Son</w:t>
            </w:r>
            <w:r w:rsidR="000A20E9">
              <w:t>d</w:t>
            </w:r>
            <w:r>
              <w:t>gerath</w:t>
            </w:r>
            <w:r w:rsidR="003F1261">
              <w:t xml:space="preserve"> </w:t>
            </w:r>
          </w:p>
        </w:tc>
      </w:tr>
    </w:tbl>
    <w:p w14:paraId="7FED90D7" w14:textId="77777777" w:rsidR="00F02E45" w:rsidRDefault="003F1261">
      <w:pPr>
        <w:spacing w:line="259" w:lineRule="auto"/>
        <w:ind w:left="471" w:right="0" w:firstLine="0"/>
        <w:jc w:val="left"/>
      </w:pPr>
      <w:r>
        <w:t xml:space="preserve"> </w:t>
      </w:r>
    </w:p>
    <w:p w14:paraId="57DA720E" w14:textId="77777777" w:rsidR="00F02E45" w:rsidRDefault="003F1261">
      <w:pPr>
        <w:pStyle w:val="Heading1"/>
        <w:ind w:left="831" w:hanging="502"/>
      </w:pPr>
      <w:r>
        <w:t>INTRODUCTION</w:t>
      </w:r>
      <w:r>
        <w:rPr>
          <w:u w:val="none"/>
        </w:rPr>
        <w:t xml:space="preserve"> </w:t>
      </w:r>
    </w:p>
    <w:p w14:paraId="725656EE" w14:textId="32C7F11C" w:rsidR="00F02E45" w:rsidRDefault="003F1261">
      <w:pPr>
        <w:ind w:left="752" w:right="0"/>
      </w:pPr>
      <w:r>
        <w:t xml:space="preserve">This Agreement is made on </w:t>
      </w:r>
      <w:r w:rsidR="00857B01">
        <w:t xml:space="preserve">17th August 2020 </w:t>
      </w:r>
      <w:r>
        <w:t xml:space="preserve">by and between the African Society for Laboratory Medicine, an international not-for-profit organization having a principal place of business at Joseph Tito Street, </w:t>
      </w:r>
      <w:proofErr w:type="spellStart"/>
      <w:r>
        <w:t>Nega</w:t>
      </w:r>
      <w:proofErr w:type="spellEnd"/>
      <w:r>
        <w:t xml:space="preserve"> City Mall, 8th Floor, Kirkos </w:t>
      </w:r>
      <w:proofErr w:type="spellStart"/>
      <w:r>
        <w:t>Subcity</w:t>
      </w:r>
      <w:proofErr w:type="spellEnd"/>
      <w:r>
        <w:t xml:space="preserve">, Kebele 08, Addis Ababa, Ethiopia, (“Society”), </w:t>
      </w:r>
      <w:r w:rsidR="004B5D22">
        <w:t>Jennifer Anderson</w:t>
      </w:r>
      <w:r w:rsidR="00C728E7">
        <w:t>.</w:t>
      </w:r>
    </w:p>
    <w:p w14:paraId="7551CC1D" w14:textId="77777777" w:rsidR="00F02E45" w:rsidRDefault="003F1261">
      <w:pPr>
        <w:spacing w:line="259" w:lineRule="auto"/>
        <w:ind w:left="471" w:right="0" w:firstLine="0"/>
        <w:jc w:val="left"/>
      </w:pPr>
      <w:r>
        <w:t xml:space="preserve"> </w:t>
      </w:r>
    </w:p>
    <w:p w14:paraId="5E1064DA" w14:textId="77777777" w:rsidR="00F02E45" w:rsidRDefault="003F1261">
      <w:pPr>
        <w:ind w:left="826" w:right="0"/>
      </w:pPr>
      <w:r>
        <w:t xml:space="preserve">In addition to the terms and conditions contained herein, the following documents are attached hereto and made a part of this Agreement:  </w:t>
      </w:r>
    </w:p>
    <w:p w14:paraId="29E806B6" w14:textId="2BAF032A" w:rsidR="008033B8" w:rsidRDefault="003F1261">
      <w:pPr>
        <w:spacing w:line="259" w:lineRule="auto"/>
        <w:ind w:left="2631" w:right="0" w:firstLine="0"/>
        <w:jc w:val="left"/>
        <w:rPr>
          <w:i/>
        </w:rPr>
      </w:pPr>
      <w:r w:rsidRPr="008033B8">
        <w:rPr>
          <w:b/>
          <w:bCs/>
          <w:i/>
        </w:rPr>
        <w:t>Appendix 1</w:t>
      </w:r>
      <w:r>
        <w:rPr>
          <w:i/>
        </w:rPr>
        <w:t xml:space="preserve">: </w:t>
      </w:r>
      <w:r w:rsidR="008033B8">
        <w:rPr>
          <w:i/>
        </w:rPr>
        <w:t>Statement of work</w:t>
      </w:r>
      <w:r>
        <w:rPr>
          <w:i/>
        </w:rPr>
        <w:t xml:space="preserve"> </w:t>
      </w:r>
    </w:p>
    <w:p w14:paraId="4EF136D0" w14:textId="29E1C675" w:rsidR="008033B8" w:rsidRDefault="008033B8">
      <w:pPr>
        <w:spacing w:line="259" w:lineRule="auto"/>
        <w:ind w:left="2631" w:right="0" w:firstLine="0"/>
        <w:jc w:val="left"/>
        <w:rPr>
          <w:ins w:id="1" w:author="Travis Sondgerath" w:date="2020-08-11T09:58:00Z"/>
          <w:iCs/>
        </w:rPr>
      </w:pPr>
      <w:r w:rsidRPr="008033B8">
        <w:rPr>
          <w:b/>
          <w:bCs/>
          <w:i/>
        </w:rPr>
        <w:t>Appendix 2</w:t>
      </w:r>
      <w:r>
        <w:rPr>
          <w:i/>
        </w:rPr>
        <w:t xml:space="preserve">: </w:t>
      </w:r>
      <w:r w:rsidR="003F1261">
        <w:rPr>
          <w:i/>
        </w:rPr>
        <w:t xml:space="preserve"> </w:t>
      </w:r>
      <w:r>
        <w:rPr>
          <w:i/>
        </w:rPr>
        <w:t>Output delivery schedule</w:t>
      </w:r>
    </w:p>
    <w:p w14:paraId="55874BC5" w14:textId="325DD909" w:rsidR="00054AC5" w:rsidRPr="00054AC5" w:rsidRDefault="00054AC5">
      <w:pPr>
        <w:spacing w:line="259" w:lineRule="auto"/>
        <w:ind w:left="2631" w:right="0" w:firstLine="0"/>
        <w:jc w:val="left"/>
        <w:rPr>
          <w:b/>
          <w:bCs/>
          <w:iCs/>
          <w:rPrChange w:id="2" w:author="Travis Sondgerath" w:date="2020-08-11T09:58:00Z">
            <w:rPr>
              <w:i/>
            </w:rPr>
          </w:rPrChange>
        </w:rPr>
      </w:pPr>
      <w:commentRangeStart w:id="3"/>
      <w:ins w:id="4" w:author="Travis Sondgerath" w:date="2020-08-11T09:58:00Z">
        <w:r>
          <w:rPr>
            <w:b/>
            <w:bCs/>
            <w:i/>
          </w:rPr>
          <w:t xml:space="preserve">Appendix 3: </w:t>
        </w:r>
      </w:ins>
      <w:ins w:id="5" w:author="Travis Sondgerath" w:date="2020-08-11T10:00:00Z">
        <w:r>
          <w:rPr>
            <w:b/>
            <w:bCs/>
            <w:i/>
          </w:rPr>
          <w:t>Technology Budget</w:t>
        </w:r>
      </w:ins>
      <w:commentRangeEnd w:id="3"/>
      <w:ins w:id="6" w:author="Travis Sondgerath" w:date="2020-08-11T10:01:00Z">
        <w:r>
          <w:rPr>
            <w:rStyle w:val="CommentReference"/>
          </w:rPr>
          <w:commentReference w:id="3"/>
        </w:r>
      </w:ins>
    </w:p>
    <w:p w14:paraId="4EA5ED51" w14:textId="77777777" w:rsidR="00F02E45" w:rsidRDefault="003F1261">
      <w:pPr>
        <w:spacing w:line="259" w:lineRule="auto"/>
        <w:ind w:left="471" w:right="0" w:firstLine="0"/>
        <w:jc w:val="left"/>
      </w:pPr>
      <w:r>
        <w:t xml:space="preserve"> </w:t>
      </w:r>
    </w:p>
    <w:p w14:paraId="4E8E2A32" w14:textId="77777777" w:rsidR="004B5D22" w:rsidRPr="004B5D22" w:rsidRDefault="003F1261" w:rsidP="004B5D22">
      <w:pPr>
        <w:pStyle w:val="Heading1"/>
        <w:ind w:left="831" w:hanging="586"/>
      </w:pPr>
      <w:r>
        <w:t>NAME OF THE CONSULTANT</w:t>
      </w:r>
      <w:r>
        <w:rPr>
          <w:u w:val="none"/>
        </w:rPr>
        <w:t xml:space="preserve"> </w:t>
      </w:r>
    </w:p>
    <w:p w14:paraId="4AF762CF" w14:textId="4534B9F5" w:rsidR="008033B8" w:rsidRPr="008033B8" w:rsidRDefault="00857B01" w:rsidP="008033B8">
      <w:pPr>
        <w:shd w:val="clear" w:color="auto" w:fill="FFFFFF"/>
        <w:spacing w:line="240" w:lineRule="auto"/>
        <w:ind w:left="831" w:right="0" w:firstLine="0"/>
        <w:jc w:val="left"/>
        <w:textAlignment w:val="baseline"/>
        <w:rPr>
          <w:b/>
          <w:bCs/>
          <w:szCs w:val="22"/>
        </w:rPr>
      </w:pPr>
      <w:r>
        <w:rPr>
          <w:b/>
          <w:bCs/>
          <w:szCs w:val="22"/>
        </w:rPr>
        <w:t xml:space="preserve">Travis </w:t>
      </w:r>
      <w:proofErr w:type="spellStart"/>
      <w:r>
        <w:rPr>
          <w:b/>
          <w:bCs/>
          <w:szCs w:val="22"/>
        </w:rPr>
        <w:t>Songerath</w:t>
      </w:r>
      <w:proofErr w:type="spellEnd"/>
    </w:p>
    <w:p w14:paraId="1D602745" w14:textId="0633EAC0" w:rsidR="008033B8" w:rsidRDefault="00DB6FB3" w:rsidP="008033B8">
      <w:pPr>
        <w:shd w:val="clear" w:color="auto" w:fill="FFFFFF"/>
        <w:spacing w:line="240" w:lineRule="auto"/>
        <w:ind w:left="831" w:right="0" w:firstLine="0"/>
        <w:jc w:val="left"/>
        <w:textAlignment w:val="baseline"/>
        <w:rPr>
          <w:color w:val="201F1E"/>
          <w:szCs w:val="22"/>
          <w:lang w:val="en-GB" w:eastAsia="en-GB" w:bidi="ar-SA"/>
        </w:rPr>
      </w:pPr>
      <w:r>
        <w:rPr>
          <w:color w:val="201F1E"/>
          <w:szCs w:val="22"/>
          <w:lang w:val="en-GB" w:eastAsia="en-GB" w:bidi="ar-SA"/>
        </w:rPr>
        <w:t xml:space="preserve">736 </w:t>
      </w:r>
      <w:proofErr w:type="spellStart"/>
      <w:r>
        <w:rPr>
          <w:color w:val="201F1E"/>
          <w:szCs w:val="22"/>
          <w:lang w:val="en-GB" w:eastAsia="en-GB" w:bidi="ar-SA"/>
        </w:rPr>
        <w:t>Croley</w:t>
      </w:r>
      <w:proofErr w:type="spellEnd"/>
      <w:r>
        <w:rPr>
          <w:color w:val="201F1E"/>
          <w:szCs w:val="22"/>
          <w:lang w:val="en-GB" w:eastAsia="en-GB" w:bidi="ar-SA"/>
        </w:rPr>
        <w:t xml:space="preserve"> Drive</w:t>
      </w:r>
    </w:p>
    <w:p w14:paraId="10C188CA" w14:textId="1D764E40" w:rsidR="00DB6FB3" w:rsidRPr="008033B8" w:rsidRDefault="00DB6FB3" w:rsidP="008033B8">
      <w:pPr>
        <w:shd w:val="clear" w:color="auto" w:fill="FFFFFF"/>
        <w:spacing w:line="240" w:lineRule="auto"/>
        <w:ind w:left="831" w:right="0" w:firstLine="0"/>
        <w:jc w:val="left"/>
        <w:textAlignment w:val="baseline"/>
        <w:rPr>
          <w:color w:val="201F1E"/>
          <w:szCs w:val="22"/>
          <w:lang w:val="en-GB" w:eastAsia="en-GB" w:bidi="ar-SA"/>
        </w:rPr>
      </w:pPr>
      <w:r>
        <w:rPr>
          <w:color w:val="201F1E"/>
          <w:szCs w:val="22"/>
          <w:lang w:val="en-GB" w:eastAsia="en-GB" w:bidi="ar-SA"/>
        </w:rPr>
        <w:t>Nashville, TN 37206</w:t>
      </w:r>
    </w:p>
    <w:p w14:paraId="6D1B064D" w14:textId="1FF66D2D" w:rsidR="000A20E9" w:rsidRDefault="002D14E8" w:rsidP="008033B8">
      <w:pPr>
        <w:pStyle w:val="Heading1"/>
        <w:numPr>
          <w:ilvl w:val="0"/>
          <w:numId w:val="0"/>
        </w:numPr>
        <w:ind w:left="831"/>
        <w:rPr>
          <w:b w:val="0"/>
          <w:bCs/>
          <w:u w:val="none"/>
        </w:rPr>
      </w:pPr>
      <w:hyperlink r:id="rId12" w:history="1">
        <w:r w:rsidR="000A20E9" w:rsidRPr="00A042D8">
          <w:rPr>
            <w:rStyle w:val="Hyperlink"/>
            <w:b w:val="0"/>
            <w:bCs/>
          </w:rPr>
          <w:t>tsondger@gmail.com</w:t>
        </w:r>
      </w:hyperlink>
    </w:p>
    <w:p w14:paraId="57B020DD" w14:textId="1F431F78" w:rsidR="004B5D22" w:rsidRDefault="008033B8" w:rsidP="008033B8">
      <w:pPr>
        <w:pStyle w:val="Heading1"/>
        <w:numPr>
          <w:ilvl w:val="0"/>
          <w:numId w:val="0"/>
        </w:numPr>
        <w:ind w:left="831"/>
        <w:rPr>
          <w:b w:val="0"/>
          <w:bCs/>
          <w:u w:val="none"/>
        </w:rPr>
      </w:pPr>
      <w:r>
        <w:rPr>
          <w:b w:val="0"/>
          <w:bCs/>
          <w:u w:val="none"/>
        </w:rPr>
        <w:br/>
      </w:r>
    </w:p>
    <w:p w14:paraId="6B3116C5" w14:textId="55437EF9" w:rsidR="00CB59B0" w:rsidRDefault="00CB59B0" w:rsidP="00CB59B0">
      <w:pPr>
        <w:rPr>
          <w:lang w:val="en-GB" w:eastAsia="en-GB" w:bidi="ar-SA"/>
        </w:rPr>
      </w:pPr>
    </w:p>
    <w:p w14:paraId="196AF698" w14:textId="3782DA6B" w:rsidR="00CB59B0" w:rsidRDefault="00CB59B0" w:rsidP="00CB59B0">
      <w:pPr>
        <w:rPr>
          <w:lang w:val="en-GB" w:eastAsia="en-GB" w:bidi="ar-SA"/>
        </w:rPr>
      </w:pPr>
    </w:p>
    <w:p w14:paraId="3202135D" w14:textId="14AD9E1F" w:rsidR="00CB59B0" w:rsidRDefault="00CB59B0" w:rsidP="00CB59B0">
      <w:pPr>
        <w:rPr>
          <w:lang w:val="en-GB" w:eastAsia="en-GB" w:bidi="ar-SA"/>
        </w:rPr>
      </w:pPr>
    </w:p>
    <w:p w14:paraId="6397BBBD" w14:textId="4F0A2F81" w:rsidR="00CB59B0" w:rsidRDefault="00CB59B0" w:rsidP="00CB59B0">
      <w:pPr>
        <w:rPr>
          <w:lang w:val="en-GB" w:eastAsia="en-GB" w:bidi="ar-SA"/>
        </w:rPr>
      </w:pPr>
    </w:p>
    <w:p w14:paraId="54CD4CA4" w14:textId="77777777" w:rsidR="00CB59B0" w:rsidRPr="00CB59B0" w:rsidRDefault="00CB59B0" w:rsidP="00CB59B0">
      <w:pPr>
        <w:rPr>
          <w:lang w:val="en-GB" w:eastAsia="en-GB" w:bidi="ar-SA"/>
        </w:rPr>
      </w:pPr>
    </w:p>
    <w:p w14:paraId="1AE9A085" w14:textId="77777777" w:rsidR="00F02E45" w:rsidRDefault="00F02E45">
      <w:pPr>
        <w:spacing w:line="259" w:lineRule="auto"/>
        <w:ind w:left="922" w:right="0" w:firstLine="0"/>
        <w:jc w:val="left"/>
      </w:pPr>
    </w:p>
    <w:p w14:paraId="0FBFC6D1" w14:textId="77777777" w:rsidR="00F02E45" w:rsidRDefault="003F1261">
      <w:pPr>
        <w:pStyle w:val="Heading1"/>
        <w:ind w:left="827" w:hanging="672"/>
      </w:pPr>
      <w:r>
        <w:lastRenderedPageBreak/>
        <w:t>ROLES AND RESPONSIBILITIES</w:t>
      </w:r>
      <w:r>
        <w:rPr>
          <w:u w:val="none"/>
        </w:rPr>
        <w:t xml:space="preserve">  </w:t>
      </w:r>
    </w:p>
    <w:p w14:paraId="4B3AF1C1" w14:textId="77777777" w:rsidR="00F02E45" w:rsidRDefault="003F1261">
      <w:pPr>
        <w:spacing w:line="259" w:lineRule="auto"/>
        <w:ind w:left="831" w:right="0" w:firstLine="0"/>
        <w:jc w:val="left"/>
      </w:pPr>
      <w:r>
        <w:rPr>
          <w:b/>
        </w:rPr>
        <w:t xml:space="preserve"> </w:t>
      </w:r>
    </w:p>
    <w:p w14:paraId="2F594AF0" w14:textId="77777777" w:rsidR="00F02E45" w:rsidRDefault="003F1261">
      <w:pPr>
        <w:tabs>
          <w:tab w:val="center" w:pos="2668"/>
          <w:tab w:val="center" w:pos="4561"/>
        </w:tabs>
        <w:spacing w:after="52" w:line="259" w:lineRule="auto"/>
        <w:ind w:left="0" w:right="0" w:firstLine="0"/>
        <w:jc w:val="left"/>
      </w:pPr>
      <w:r>
        <w:rPr>
          <w:rFonts w:ascii="Calibri" w:eastAsia="Calibri" w:hAnsi="Calibri" w:cs="Calibri"/>
        </w:rPr>
        <w:tab/>
      </w:r>
      <w:r>
        <w:rPr>
          <w:b/>
        </w:rPr>
        <w:t xml:space="preserve">Principal Investigator /CEO/ Designee:  </w:t>
      </w:r>
      <w:r>
        <w:rPr>
          <w:b/>
        </w:rPr>
        <w:tab/>
        <w:t xml:space="preserve"> </w:t>
      </w:r>
    </w:p>
    <w:p w14:paraId="0F9C9A27" w14:textId="77777777" w:rsidR="00F02E45" w:rsidRDefault="003F1261">
      <w:pPr>
        <w:ind w:left="826" w:right="429"/>
      </w:pPr>
      <w:r>
        <w:t xml:space="preserve">The Principal Investigator/CEO/Designee shall be responsible for the overall direction of the project, including reviewing, evaluating, and monitoring the Consultant’s technical, programmatic, and financial performance under the Agreement. </w:t>
      </w:r>
      <w:r>
        <w:rPr>
          <w:b/>
        </w:rPr>
        <w:t xml:space="preserve"> </w:t>
      </w:r>
    </w:p>
    <w:p w14:paraId="05D29028" w14:textId="77777777" w:rsidR="00F02E45" w:rsidRDefault="003F1261">
      <w:pPr>
        <w:spacing w:line="259" w:lineRule="auto"/>
        <w:ind w:left="471" w:right="0" w:firstLine="0"/>
        <w:jc w:val="left"/>
      </w:pPr>
      <w:r>
        <w:rPr>
          <w:b/>
        </w:rPr>
        <w:t xml:space="preserve"> </w:t>
      </w:r>
    </w:p>
    <w:p w14:paraId="2BE72F6C" w14:textId="1CCDA27F" w:rsidR="00F02E45" w:rsidRDefault="004265F5" w:rsidP="005863CF">
      <w:pPr>
        <w:pStyle w:val="Heading2"/>
        <w:ind w:left="826"/>
      </w:pPr>
      <w:r>
        <w:t>Contractor</w:t>
      </w:r>
    </w:p>
    <w:p w14:paraId="39281CD2" w14:textId="506086BD" w:rsidR="004265F5" w:rsidRDefault="003F1261" w:rsidP="004265F5">
      <w:pPr>
        <w:ind w:left="826" w:right="524"/>
      </w:pPr>
      <w:r>
        <w:t>The Co</w:t>
      </w:r>
      <w:r w:rsidR="004265F5">
        <w:t xml:space="preserve">ntractor </w:t>
      </w:r>
      <w:r>
        <w:t xml:space="preserve">shall direct the portion of the Project funded under this Agreement and shall be responsible to the Principal Investigator for proper management, conduct, and reporting of the work including the technical, scientific, programmatic, and financial performance consistent with the Statement of Work. </w:t>
      </w:r>
      <w:r>
        <w:rPr>
          <w:b/>
        </w:rPr>
        <w:t xml:space="preserve"> </w:t>
      </w:r>
    </w:p>
    <w:p w14:paraId="30A754C2" w14:textId="77777777" w:rsidR="004265F5" w:rsidRDefault="004265F5" w:rsidP="004265F5">
      <w:pPr>
        <w:ind w:left="826" w:right="524"/>
      </w:pPr>
    </w:p>
    <w:p w14:paraId="749D1EE4" w14:textId="77777777" w:rsidR="00F02E45" w:rsidRDefault="003F1261">
      <w:pPr>
        <w:pStyle w:val="Heading1"/>
        <w:ind w:left="815" w:hanging="660"/>
      </w:pPr>
      <w:r>
        <w:t>DURATION AND PLACE OF CONTRACT</w:t>
      </w:r>
      <w:r>
        <w:rPr>
          <w:u w:val="none"/>
        </w:rPr>
        <w:t xml:space="preserve">  </w:t>
      </w:r>
    </w:p>
    <w:p w14:paraId="4AB70305" w14:textId="6C566802" w:rsidR="00F02E45" w:rsidRDefault="003F1261">
      <w:pPr>
        <w:ind w:left="826" w:right="0"/>
      </w:pPr>
      <w:r>
        <w:t xml:space="preserve">The period of performance for this project is from </w:t>
      </w:r>
      <w:r w:rsidR="006B756E">
        <w:rPr>
          <w:b/>
        </w:rPr>
        <w:t>17th</w:t>
      </w:r>
      <w:r w:rsidR="004B5D22">
        <w:rPr>
          <w:b/>
        </w:rPr>
        <w:t xml:space="preserve"> </w:t>
      </w:r>
      <w:r w:rsidR="006D2E91">
        <w:rPr>
          <w:b/>
        </w:rPr>
        <w:t>August</w:t>
      </w:r>
      <w:r w:rsidR="004B5D22">
        <w:rPr>
          <w:b/>
        </w:rPr>
        <w:t xml:space="preserve"> 2020 – </w:t>
      </w:r>
      <w:r w:rsidR="006B756E">
        <w:rPr>
          <w:b/>
        </w:rPr>
        <w:t>30</w:t>
      </w:r>
      <w:r w:rsidR="006B756E" w:rsidRPr="006B756E">
        <w:rPr>
          <w:b/>
          <w:vertAlign w:val="superscript"/>
        </w:rPr>
        <w:t>th</w:t>
      </w:r>
      <w:r w:rsidR="006B756E">
        <w:rPr>
          <w:b/>
        </w:rPr>
        <w:t xml:space="preserve"> September</w:t>
      </w:r>
      <w:r w:rsidR="004B5D22">
        <w:rPr>
          <w:b/>
        </w:rPr>
        <w:t xml:space="preserve"> 202</w:t>
      </w:r>
      <w:r w:rsidR="006B756E">
        <w:rPr>
          <w:b/>
        </w:rPr>
        <w:t>0</w:t>
      </w:r>
      <w:r>
        <w:t xml:space="preserve">. All work must be scheduled and completed within this timeframe. Any modifications or extensions must be negotiated in </w:t>
      </w:r>
      <w:r w:rsidR="004B5D22">
        <w:t>advance and</w:t>
      </w:r>
      <w:r>
        <w:t xml:space="preserve"> submitted to the Society for review and approval. </w:t>
      </w:r>
    </w:p>
    <w:p w14:paraId="69FBA9C3" w14:textId="77777777" w:rsidR="00F02E45" w:rsidRDefault="003F1261">
      <w:pPr>
        <w:spacing w:after="92" w:line="259" w:lineRule="auto"/>
        <w:ind w:left="831" w:right="0" w:firstLine="0"/>
        <w:jc w:val="left"/>
      </w:pPr>
      <w:r>
        <w:t xml:space="preserve"> </w:t>
      </w:r>
    </w:p>
    <w:p w14:paraId="76AC7A99" w14:textId="76B1CE70" w:rsidR="00F02E45" w:rsidRDefault="004265F5">
      <w:pPr>
        <w:pStyle w:val="Heading1"/>
        <w:ind w:left="831" w:hanging="574"/>
      </w:pPr>
      <w:r>
        <w:t>SCOPE OF WORK</w:t>
      </w:r>
    </w:p>
    <w:p w14:paraId="51E83AD7" w14:textId="4D84318C" w:rsidR="00F02E45" w:rsidRPr="006A24FD" w:rsidRDefault="006A24FD">
      <w:pPr>
        <w:spacing w:after="360"/>
        <w:ind w:left="826" w:right="0"/>
        <w:rPr>
          <w:b/>
          <w:bCs/>
          <w:i/>
          <w:iCs/>
        </w:rPr>
      </w:pPr>
      <w:r>
        <w:t xml:space="preserve">The scope of work under this agreement is specified in </w:t>
      </w:r>
      <w:r w:rsidRPr="006A24FD">
        <w:rPr>
          <w:i/>
          <w:iCs/>
        </w:rPr>
        <w:t>Appendix 1: Statement of work</w:t>
      </w:r>
    </w:p>
    <w:p w14:paraId="55261C4D" w14:textId="0599F1B4" w:rsidR="00F02E45" w:rsidRDefault="004265F5">
      <w:pPr>
        <w:pStyle w:val="Heading1"/>
        <w:ind w:left="815" w:hanging="660"/>
      </w:pPr>
      <w:r>
        <w:t>REPORTING REQUIREMENTS</w:t>
      </w:r>
    </w:p>
    <w:p w14:paraId="321899C7" w14:textId="43F49CD1" w:rsidR="00F02E45" w:rsidRPr="006A24FD" w:rsidRDefault="006A24FD">
      <w:pPr>
        <w:ind w:left="826" w:right="0"/>
        <w:rPr>
          <w:i/>
          <w:iCs/>
        </w:rPr>
      </w:pPr>
      <w:r>
        <w:t xml:space="preserve">Detailed reports will be presented at the end of each activity engagement as outlined in </w:t>
      </w:r>
      <w:r w:rsidRPr="006A24FD">
        <w:rPr>
          <w:i/>
          <w:iCs/>
        </w:rPr>
        <w:t>Appendix 2: Output delivery schedule.</w:t>
      </w:r>
    </w:p>
    <w:p w14:paraId="74D03F08" w14:textId="77777777" w:rsidR="00F02E45" w:rsidRDefault="003F1261">
      <w:pPr>
        <w:spacing w:line="259" w:lineRule="auto"/>
        <w:ind w:left="471" w:right="0" w:firstLine="0"/>
        <w:jc w:val="left"/>
      </w:pPr>
      <w:r>
        <w:rPr>
          <w:b/>
        </w:rPr>
        <w:t xml:space="preserve">      </w:t>
      </w:r>
      <w:r>
        <w:t xml:space="preserve"> </w:t>
      </w:r>
    </w:p>
    <w:p w14:paraId="740F0AA4" w14:textId="77777777" w:rsidR="00F02E45" w:rsidRDefault="003F1261">
      <w:pPr>
        <w:pStyle w:val="Heading1"/>
        <w:ind w:left="830" w:hanging="744"/>
      </w:pPr>
      <w:r>
        <w:t>METHODS OF ACCOUNTABILITY</w:t>
      </w:r>
      <w:r>
        <w:rPr>
          <w:u w:val="none"/>
        </w:rPr>
        <w:t xml:space="preserve"> </w:t>
      </w:r>
    </w:p>
    <w:p w14:paraId="001835C9" w14:textId="5E9C7EBD" w:rsidR="00F02E45" w:rsidRDefault="003F1261">
      <w:pPr>
        <w:spacing w:after="232"/>
        <w:ind w:left="826" w:right="0"/>
      </w:pPr>
      <w:r>
        <w:t xml:space="preserve">The </w:t>
      </w:r>
      <w:r w:rsidR="00CB59B0">
        <w:t>C</w:t>
      </w:r>
      <w:r>
        <w:t>onsultant will perform and deliver the measurable activities and reports (</w:t>
      </w:r>
      <w:r>
        <w:rPr>
          <w:i/>
        </w:rPr>
        <w:t>see Appendix 1</w:t>
      </w:r>
      <w:r>
        <w:t xml:space="preserve">) to be supervised and monitored by the Principle Investigator of </w:t>
      </w:r>
      <w:r w:rsidR="00FE454D">
        <w:t>ASLM</w:t>
      </w:r>
      <w:r>
        <w:t xml:space="preserve"> or his</w:t>
      </w:r>
      <w:r w:rsidR="00FE454D">
        <w:t>/her</w:t>
      </w:r>
      <w:r>
        <w:t xml:space="preserve"> designee:  </w:t>
      </w:r>
    </w:p>
    <w:p w14:paraId="3BD40B67" w14:textId="7E493CD2" w:rsidR="00F02E45" w:rsidRDefault="003F1261">
      <w:pPr>
        <w:spacing w:after="240"/>
        <w:ind w:left="826" w:right="0"/>
      </w:pPr>
      <w:r>
        <w:t xml:space="preserve">The consultant will maintain regular contact with the </w:t>
      </w:r>
      <w:r w:rsidR="00FE454D">
        <w:t>ASLM</w:t>
      </w:r>
      <w:r>
        <w:t xml:space="preserve"> </w:t>
      </w:r>
      <w:r w:rsidR="00FE454D">
        <w:t>points of contact,</w:t>
      </w:r>
      <w:r>
        <w:t xml:space="preserve"> for the purpose of monitoring project activities</w:t>
      </w:r>
      <w:r w:rsidR="00FE454D">
        <w:t xml:space="preserve"> and to ensure coordination</w:t>
      </w:r>
      <w:r>
        <w:t xml:space="preserve">.  All questions and technical issues will be addressed as needed. </w:t>
      </w:r>
    </w:p>
    <w:p w14:paraId="50C64EC7" w14:textId="77777777" w:rsidR="00F02E45" w:rsidRDefault="003F1261">
      <w:pPr>
        <w:pStyle w:val="Heading1"/>
        <w:ind w:left="831" w:hanging="831"/>
      </w:pPr>
      <w:r>
        <w:t>TERMINATION</w:t>
      </w:r>
      <w:r>
        <w:rPr>
          <w:u w:val="none"/>
        </w:rPr>
        <w:t xml:space="preserve">  </w:t>
      </w:r>
    </w:p>
    <w:p w14:paraId="62C90008" w14:textId="63869752" w:rsidR="00F02E45" w:rsidRDefault="00FE454D">
      <w:pPr>
        <w:ind w:left="826" w:right="0"/>
      </w:pPr>
      <w:r>
        <w:t>Either party</w:t>
      </w:r>
      <w:r w:rsidR="003F1261">
        <w:t xml:space="preserve"> may terminate this Agreement, with or without cause, with 30 days’ written notice to </w:t>
      </w:r>
      <w:r w:rsidR="00EE0B15">
        <w:t>Con</w:t>
      </w:r>
      <w:r w:rsidR="00CB59B0">
        <w:t>sultant</w:t>
      </w:r>
      <w:r w:rsidR="00EE0B15">
        <w:t xml:space="preserve"> </w:t>
      </w:r>
      <w:r w:rsidR="003F1261">
        <w:t xml:space="preserve">or </w:t>
      </w:r>
      <w:r w:rsidR="00EE0B15">
        <w:t>ASLM</w:t>
      </w:r>
      <w:r w:rsidR="003F1261">
        <w:t xml:space="preserve">. Notices must be submitted to the parties addressed in the first paragraph of this Agreement. </w:t>
      </w:r>
      <w:r w:rsidR="00EE0B15">
        <w:t>Con</w:t>
      </w:r>
      <w:r w:rsidR="00CB59B0">
        <w:t xml:space="preserve">sultant </w:t>
      </w:r>
      <w:r w:rsidR="003F1261">
        <w:t xml:space="preserve">understands and agrees that no employee, manager, representative, board member or other agent of </w:t>
      </w:r>
      <w:r w:rsidR="00EE0B15">
        <w:t xml:space="preserve">ASLM </w:t>
      </w:r>
      <w:r w:rsidR="003F1261">
        <w:t xml:space="preserve">has any authority to enter into any agreement with </w:t>
      </w:r>
      <w:r w:rsidR="00EE0B15">
        <w:t>Con</w:t>
      </w:r>
      <w:r w:rsidR="00CB59B0">
        <w:t>sultant</w:t>
      </w:r>
      <w:r w:rsidR="00EE0B15">
        <w:t xml:space="preserve"> </w:t>
      </w:r>
      <w:r w:rsidR="003F1261">
        <w:t xml:space="preserve">contrary to the foregoing. </w:t>
      </w:r>
      <w:r w:rsidR="00EE0B15">
        <w:t>Con</w:t>
      </w:r>
      <w:r w:rsidR="00CB59B0">
        <w:t>sultant</w:t>
      </w:r>
      <w:r w:rsidR="003F1261">
        <w:t xml:space="preserve"> further understands that if any representation with regard to the continuation of this independent consultant relationship is made to </w:t>
      </w:r>
      <w:r w:rsidR="00EE0B15">
        <w:t>Con</w:t>
      </w:r>
      <w:r w:rsidR="00CB59B0">
        <w:t>sultant</w:t>
      </w:r>
      <w:r w:rsidR="003F1261">
        <w:t xml:space="preserve"> at any time in the future, such representation is invalid and non-binding to ASLM, unless it is written and signed by the CEO of </w:t>
      </w:r>
      <w:r w:rsidR="00EE0B15">
        <w:t>ASLM</w:t>
      </w:r>
      <w:r w:rsidR="003F1261">
        <w:t xml:space="preserve"> and by </w:t>
      </w:r>
      <w:r w:rsidR="00EE0B15">
        <w:t>the Con</w:t>
      </w:r>
      <w:r w:rsidR="00CB59B0">
        <w:t>sultant</w:t>
      </w:r>
      <w:r w:rsidR="003F1261">
        <w:t xml:space="preserve">.  </w:t>
      </w:r>
    </w:p>
    <w:p w14:paraId="541327A5" w14:textId="77777777" w:rsidR="00F02E45" w:rsidRDefault="003F1261">
      <w:pPr>
        <w:spacing w:line="259" w:lineRule="auto"/>
        <w:ind w:left="831" w:right="0" w:firstLine="0"/>
        <w:jc w:val="left"/>
      </w:pPr>
      <w:r>
        <w:t xml:space="preserve"> </w:t>
      </w:r>
    </w:p>
    <w:p w14:paraId="7DE4BEA1" w14:textId="5BF24777" w:rsidR="00F02E45" w:rsidRDefault="003F1261">
      <w:pPr>
        <w:ind w:left="826" w:right="0"/>
      </w:pPr>
      <w:proofErr w:type="gramStart"/>
      <w:r>
        <w:t>In the event that</w:t>
      </w:r>
      <w:proofErr w:type="gramEnd"/>
      <w:r>
        <w:t xml:space="preserve"> the Funder terminates the grant under which this consultation is funded, the ASLM reserves the right to change the terms and/or terminate this Agreement with the Co</w:t>
      </w:r>
      <w:r w:rsidR="00EE0B15">
        <w:t>n</w:t>
      </w:r>
      <w:r w:rsidR="00CB59B0">
        <w:t>sultant</w:t>
      </w:r>
      <w:r>
        <w:t>. Upon termination, the C</w:t>
      </w:r>
      <w:r w:rsidR="00EE0B15">
        <w:t>o</w:t>
      </w:r>
      <w:r w:rsidR="00CB59B0">
        <w:t>nsultant</w:t>
      </w:r>
      <w:r>
        <w:t xml:space="preserve"> shall be reimbursed for allowable costs and non-cancelable obligations incurred prior to the date of termination and shall furnish all necessary data and final reports.   </w:t>
      </w:r>
    </w:p>
    <w:p w14:paraId="4B721096" w14:textId="77777777" w:rsidR="00F02E45" w:rsidRDefault="003F1261">
      <w:pPr>
        <w:spacing w:line="259" w:lineRule="auto"/>
        <w:ind w:left="831" w:right="0" w:firstLine="0"/>
        <w:jc w:val="left"/>
      </w:pPr>
      <w:r>
        <w:rPr>
          <w:b/>
        </w:rPr>
        <w:t xml:space="preserve"> </w:t>
      </w:r>
    </w:p>
    <w:p w14:paraId="18F0951B" w14:textId="5F6D9DD1" w:rsidR="00F02E45" w:rsidRDefault="003F1261" w:rsidP="005863CF">
      <w:pPr>
        <w:pStyle w:val="Heading1"/>
        <w:ind w:left="815" w:hanging="660"/>
      </w:pPr>
      <w:r>
        <w:t>BUDGET</w:t>
      </w:r>
      <w:r>
        <w:rPr>
          <w:u w:val="none"/>
        </w:rPr>
        <w:t xml:space="preserve"> </w:t>
      </w:r>
    </w:p>
    <w:p w14:paraId="6094D964" w14:textId="3472374D" w:rsidR="000046D1" w:rsidRDefault="003F1261" w:rsidP="004B5D22">
      <w:pPr>
        <w:ind w:left="826" w:right="0"/>
      </w:pPr>
      <w:r>
        <w:t xml:space="preserve">The </w:t>
      </w:r>
      <w:r w:rsidR="00CB59B0">
        <w:t>Consultant</w:t>
      </w:r>
      <w:r>
        <w:t xml:space="preserve"> will receive </w:t>
      </w:r>
      <w:del w:id="7" w:author="Travis Sondgerath" w:date="2020-08-13T11:25:00Z">
        <w:r w:rsidR="000046D1" w:rsidDel="007E156D">
          <w:delText xml:space="preserve">an </w:delText>
        </w:r>
        <w:r w:rsidDel="007E156D">
          <w:delText xml:space="preserve"> amount</w:delText>
        </w:r>
      </w:del>
      <w:ins w:id="8" w:author="Travis Sondgerath" w:date="2020-08-13T11:25:00Z">
        <w:r w:rsidR="007E156D">
          <w:t>an amount</w:t>
        </w:r>
      </w:ins>
      <w:r>
        <w:t xml:space="preserve"> </w:t>
      </w:r>
      <w:r w:rsidR="000046D1">
        <w:t xml:space="preserve">not exceeding </w:t>
      </w:r>
      <w:r w:rsidRPr="000046D1">
        <w:rPr>
          <w:b/>
        </w:rPr>
        <w:t xml:space="preserve">USD </w:t>
      </w:r>
      <w:r w:rsidR="00A21BF1">
        <w:rPr>
          <w:b/>
        </w:rPr>
        <w:t>5,400</w:t>
      </w:r>
      <w:r w:rsidRPr="000046D1">
        <w:rPr>
          <w:b/>
        </w:rPr>
        <w:t xml:space="preserve"> (USD </w:t>
      </w:r>
      <w:r w:rsidR="00A21BF1">
        <w:rPr>
          <w:b/>
        </w:rPr>
        <w:t>Five Thousand Four Hundred</w:t>
      </w:r>
      <w:r w:rsidRPr="000046D1">
        <w:rPr>
          <w:b/>
        </w:rPr>
        <w:t>)</w:t>
      </w:r>
      <w:r>
        <w:rPr>
          <w:b/>
        </w:rPr>
        <w:t xml:space="preserve"> </w:t>
      </w:r>
      <w:r w:rsidR="004B5D22">
        <w:t xml:space="preserve">for </w:t>
      </w:r>
      <w:r w:rsidR="001C3206">
        <w:rPr>
          <w:b/>
          <w:bCs/>
        </w:rPr>
        <w:t xml:space="preserve">30 </w:t>
      </w:r>
      <w:r w:rsidR="000046D1" w:rsidRPr="000046D1">
        <w:rPr>
          <w:b/>
          <w:bCs/>
        </w:rPr>
        <w:t>days</w:t>
      </w:r>
      <w:r w:rsidR="000046D1">
        <w:t xml:space="preserve"> of work and activities to be completed within the contract period of </w:t>
      </w:r>
      <w:r w:rsidR="0067187E" w:rsidRPr="00C46795">
        <w:rPr>
          <w:b/>
          <w:bCs/>
        </w:rPr>
        <w:t>17th</w:t>
      </w:r>
      <w:r w:rsidR="000046D1" w:rsidRPr="00C46795">
        <w:rPr>
          <w:b/>
          <w:bCs/>
        </w:rPr>
        <w:t xml:space="preserve"> </w:t>
      </w:r>
      <w:r w:rsidR="006D2E91" w:rsidRPr="00C46795">
        <w:rPr>
          <w:b/>
          <w:bCs/>
        </w:rPr>
        <w:lastRenderedPageBreak/>
        <w:t>August</w:t>
      </w:r>
      <w:r w:rsidR="000046D1" w:rsidRPr="00C46795">
        <w:rPr>
          <w:b/>
          <w:bCs/>
        </w:rPr>
        <w:t xml:space="preserve"> 2020 – </w:t>
      </w:r>
      <w:r w:rsidR="0067187E" w:rsidRPr="00C46795">
        <w:rPr>
          <w:b/>
          <w:bCs/>
        </w:rPr>
        <w:t>30</w:t>
      </w:r>
      <w:r w:rsidR="0067187E" w:rsidRPr="00C46795">
        <w:rPr>
          <w:b/>
          <w:bCs/>
          <w:vertAlign w:val="superscript"/>
        </w:rPr>
        <w:t>th</w:t>
      </w:r>
      <w:r w:rsidR="0067187E" w:rsidRPr="00C46795">
        <w:rPr>
          <w:b/>
          <w:bCs/>
        </w:rPr>
        <w:t xml:space="preserve"> September</w:t>
      </w:r>
      <w:r w:rsidR="000046D1" w:rsidRPr="00C46795">
        <w:rPr>
          <w:b/>
          <w:bCs/>
        </w:rPr>
        <w:t xml:space="preserve"> </w:t>
      </w:r>
      <w:proofErr w:type="gramStart"/>
      <w:r w:rsidR="000046D1" w:rsidRPr="00C46795">
        <w:rPr>
          <w:b/>
          <w:bCs/>
        </w:rPr>
        <w:t>202</w:t>
      </w:r>
      <w:r w:rsidR="0067187E" w:rsidRPr="00C46795">
        <w:rPr>
          <w:b/>
          <w:bCs/>
        </w:rPr>
        <w:t>0</w:t>
      </w:r>
      <w:r w:rsidR="000046D1" w:rsidRPr="000046D1">
        <w:t xml:space="preserve"> </w:t>
      </w:r>
      <w:r w:rsidR="000046D1">
        <w:t>.</w:t>
      </w:r>
      <w:proofErr w:type="gramEnd"/>
      <w:r w:rsidR="000046D1">
        <w:t xml:space="preserve"> This contractual amount is subject to change with prior approval from ASLM</w:t>
      </w:r>
    </w:p>
    <w:p w14:paraId="36777D40" w14:textId="77777777" w:rsidR="00F02E45" w:rsidRDefault="00F02E45">
      <w:pPr>
        <w:spacing w:line="259" w:lineRule="auto"/>
        <w:ind w:left="831" w:right="0" w:firstLine="0"/>
        <w:jc w:val="left"/>
      </w:pPr>
    </w:p>
    <w:p w14:paraId="210CD260" w14:textId="77777777" w:rsidR="00F02E45" w:rsidRDefault="003F1261">
      <w:pPr>
        <w:pStyle w:val="Heading2"/>
        <w:ind w:left="826"/>
      </w:pPr>
      <w:r>
        <w:t xml:space="preserve">Payment </w:t>
      </w:r>
    </w:p>
    <w:p w14:paraId="11C32932" w14:textId="7D888460" w:rsidR="000046D1" w:rsidRDefault="003F1261" w:rsidP="004B5D22">
      <w:pPr>
        <w:spacing w:line="259" w:lineRule="auto"/>
        <w:ind w:left="831" w:right="0" w:firstLine="0"/>
        <w:jc w:val="left"/>
      </w:pPr>
      <w:r>
        <w:t xml:space="preserve">Payments shall be submitted to </w:t>
      </w:r>
      <w:r w:rsidR="0067187E">
        <w:t>Travis Sondgerath</w:t>
      </w:r>
      <w:r>
        <w:t xml:space="preserve"> via wire transfer at the end of each month</w:t>
      </w:r>
      <w:r w:rsidR="000046D1">
        <w:t xml:space="preserve"> with the following order:</w:t>
      </w:r>
    </w:p>
    <w:p w14:paraId="0710312B" w14:textId="4441A71C" w:rsidR="000046D1" w:rsidRDefault="000046D1" w:rsidP="000046D1">
      <w:pPr>
        <w:pStyle w:val="ListParagraph"/>
        <w:numPr>
          <w:ilvl w:val="0"/>
          <w:numId w:val="3"/>
        </w:numPr>
        <w:spacing w:line="259" w:lineRule="auto"/>
        <w:ind w:right="0"/>
        <w:jc w:val="left"/>
      </w:pPr>
      <w:r>
        <w:t>$</w:t>
      </w:r>
      <w:r w:rsidR="001C3206">
        <w:t>2,700</w:t>
      </w:r>
      <w:r>
        <w:t xml:space="preserve"> upon approval of first </w:t>
      </w:r>
      <w:r w:rsidR="0067187E">
        <w:t>1</w:t>
      </w:r>
      <w:r w:rsidR="001C3206">
        <w:t>5</w:t>
      </w:r>
      <w:r>
        <w:t xml:space="preserve"> days of work and key deliverables</w:t>
      </w:r>
    </w:p>
    <w:p w14:paraId="133AF579" w14:textId="4C5818F7" w:rsidR="000046D1" w:rsidRDefault="000046D1" w:rsidP="000046D1">
      <w:pPr>
        <w:pStyle w:val="ListParagraph"/>
        <w:numPr>
          <w:ilvl w:val="0"/>
          <w:numId w:val="3"/>
        </w:numPr>
        <w:spacing w:line="259" w:lineRule="auto"/>
        <w:ind w:right="0"/>
        <w:jc w:val="left"/>
      </w:pPr>
      <w:r>
        <w:t>$</w:t>
      </w:r>
      <w:r w:rsidR="001C3206">
        <w:t>2,700</w:t>
      </w:r>
      <w:r>
        <w:t xml:space="preserve"> upon approval of second</w:t>
      </w:r>
      <w:r w:rsidR="006D2E91">
        <w:t xml:space="preserve"> </w:t>
      </w:r>
      <w:r w:rsidR="0067187E">
        <w:t>15</w:t>
      </w:r>
      <w:r>
        <w:t xml:space="preserve"> days of work and key deliverables</w:t>
      </w:r>
    </w:p>
    <w:p w14:paraId="613A542A" w14:textId="77777777" w:rsidR="000046D1" w:rsidRDefault="000046D1" w:rsidP="004B5D22">
      <w:pPr>
        <w:spacing w:line="259" w:lineRule="auto"/>
        <w:ind w:left="831" w:right="0" w:firstLine="0"/>
        <w:jc w:val="left"/>
      </w:pPr>
    </w:p>
    <w:p w14:paraId="15BBA9D9" w14:textId="77777777" w:rsidR="00F02E45" w:rsidRDefault="003F1261" w:rsidP="004B5D22">
      <w:pPr>
        <w:spacing w:line="259" w:lineRule="auto"/>
        <w:ind w:left="831" w:right="0" w:firstLine="0"/>
        <w:jc w:val="left"/>
      </w:pPr>
      <w:r>
        <w:t xml:space="preserve">Consultant bank details must be submitted to ASLM’s accounting department. </w:t>
      </w:r>
    </w:p>
    <w:p w14:paraId="5B6FB476" w14:textId="77777777" w:rsidR="00F02E45" w:rsidRDefault="003F1261">
      <w:pPr>
        <w:spacing w:line="259" w:lineRule="auto"/>
        <w:ind w:left="831" w:right="0" w:firstLine="0"/>
        <w:jc w:val="left"/>
      </w:pPr>
      <w:r>
        <w:t xml:space="preserve"> </w:t>
      </w:r>
    </w:p>
    <w:p w14:paraId="676AE968" w14:textId="77777777" w:rsidR="00CE177A" w:rsidRPr="00CE177A" w:rsidRDefault="00CE177A">
      <w:pPr>
        <w:spacing w:line="259" w:lineRule="auto"/>
        <w:ind w:left="831" w:right="0" w:firstLine="0"/>
        <w:jc w:val="left"/>
        <w:rPr>
          <w:b/>
          <w:bCs/>
        </w:rPr>
      </w:pPr>
      <w:r w:rsidRPr="00CE177A">
        <w:rPr>
          <w:b/>
          <w:bCs/>
        </w:rPr>
        <w:t>Budget Breakdown</w:t>
      </w:r>
    </w:p>
    <w:p w14:paraId="0B89331F" w14:textId="77777777" w:rsidR="00CE177A" w:rsidRDefault="00CE177A">
      <w:pPr>
        <w:spacing w:line="259" w:lineRule="auto"/>
        <w:ind w:left="831" w:right="0" w:firstLine="0"/>
        <w:jc w:val="left"/>
      </w:pPr>
    </w:p>
    <w:tbl>
      <w:tblPr>
        <w:tblStyle w:val="TableGrid0"/>
        <w:tblW w:w="10011" w:type="dxa"/>
        <w:tblInd w:w="831" w:type="dxa"/>
        <w:tblLook w:val="04A0" w:firstRow="1" w:lastRow="0" w:firstColumn="1" w:lastColumn="0" w:noHBand="0" w:noVBand="1"/>
      </w:tblPr>
      <w:tblGrid>
        <w:gridCol w:w="2109"/>
        <w:gridCol w:w="1941"/>
        <w:gridCol w:w="1981"/>
        <w:gridCol w:w="1934"/>
        <w:gridCol w:w="2046"/>
      </w:tblGrid>
      <w:tr w:rsidR="00CE177A" w14:paraId="458FBAA3" w14:textId="77777777" w:rsidTr="00CE177A">
        <w:trPr>
          <w:trHeight w:val="548"/>
        </w:trPr>
        <w:tc>
          <w:tcPr>
            <w:tcW w:w="2109" w:type="dxa"/>
            <w:shd w:val="clear" w:color="auto" w:fill="E7E6E6" w:themeFill="background2"/>
          </w:tcPr>
          <w:p w14:paraId="297AD4CD" w14:textId="77777777" w:rsidR="00CE177A" w:rsidRPr="00CE177A" w:rsidRDefault="00CE177A" w:rsidP="00CE177A">
            <w:pPr>
              <w:spacing w:line="259" w:lineRule="auto"/>
              <w:ind w:left="0" w:right="0" w:firstLine="0"/>
              <w:jc w:val="center"/>
              <w:rPr>
                <w:b/>
                <w:bCs/>
              </w:rPr>
            </w:pPr>
            <w:r w:rsidRPr="00CE177A">
              <w:rPr>
                <w:b/>
                <w:bCs/>
              </w:rPr>
              <w:t>Description</w:t>
            </w:r>
          </w:p>
        </w:tc>
        <w:tc>
          <w:tcPr>
            <w:tcW w:w="1941" w:type="dxa"/>
            <w:shd w:val="clear" w:color="auto" w:fill="E7E6E6" w:themeFill="background2"/>
          </w:tcPr>
          <w:p w14:paraId="68427A36" w14:textId="3C644C15" w:rsidR="00CE177A" w:rsidRPr="00CE177A" w:rsidRDefault="00CE177A" w:rsidP="00CE177A">
            <w:pPr>
              <w:spacing w:line="259" w:lineRule="auto"/>
              <w:ind w:left="0" w:right="0" w:firstLine="0"/>
              <w:jc w:val="center"/>
              <w:rPr>
                <w:b/>
                <w:bCs/>
              </w:rPr>
            </w:pPr>
            <w:r w:rsidRPr="00CE177A">
              <w:rPr>
                <w:b/>
                <w:bCs/>
              </w:rPr>
              <w:t>Unit</w:t>
            </w:r>
            <w:r w:rsidR="00B9694B">
              <w:rPr>
                <w:b/>
                <w:bCs/>
              </w:rPr>
              <w:t>/Week</w:t>
            </w:r>
          </w:p>
        </w:tc>
        <w:tc>
          <w:tcPr>
            <w:tcW w:w="1981" w:type="dxa"/>
            <w:shd w:val="clear" w:color="auto" w:fill="E7E6E6" w:themeFill="background2"/>
          </w:tcPr>
          <w:p w14:paraId="59575D3B" w14:textId="77777777" w:rsidR="00CE177A" w:rsidRPr="00CE177A" w:rsidRDefault="00CE177A" w:rsidP="00CE177A">
            <w:pPr>
              <w:spacing w:line="259" w:lineRule="auto"/>
              <w:ind w:left="0" w:right="0" w:firstLine="0"/>
              <w:jc w:val="center"/>
              <w:rPr>
                <w:b/>
                <w:bCs/>
              </w:rPr>
            </w:pPr>
            <w:r w:rsidRPr="00CE177A">
              <w:rPr>
                <w:b/>
                <w:bCs/>
              </w:rPr>
              <w:t># of people</w:t>
            </w:r>
          </w:p>
        </w:tc>
        <w:tc>
          <w:tcPr>
            <w:tcW w:w="1934" w:type="dxa"/>
            <w:shd w:val="clear" w:color="auto" w:fill="E7E6E6" w:themeFill="background2"/>
          </w:tcPr>
          <w:p w14:paraId="07A084B1" w14:textId="77777777" w:rsidR="00CE177A" w:rsidRPr="00CE177A" w:rsidRDefault="00CE177A" w:rsidP="00CE177A">
            <w:pPr>
              <w:spacing w:line="259" w:lineRule="auto"/>
              <w:ind w:left="0" w:right="0" w:firstLine="0"/>
              <w:jc w:val="center"/>
              <w:rPr>
                <w:b/>
                <w:bCs/>
              </w:rPr>
            </w:pPr>
            <w:r w:rsidRPr="00CE177A">
              <w:rPr>
                <w:b/>
                <w:bCs/>
              </w:rPr>
              <w:t># of days</w:t>
            </w:r>
          </w:p>
        </w:tc>
        <w:tc>
          <w:tcPr>
            <w:tcW w:w="2046" w:type="dxa"/>
            <w:shd w:val="clear" w:color="auto" w:fill="E7E6E6" w:themeFill="background2"/>
          </w:tcPr>
          <w:p w14:paraId="340F2F20" w14:textId="77777777" w:rsidR="00CE177A" w:rsidRPr="00CE177A" w:rsidRDefault="00CE177A" w:rsidP="00CE177A">
            <w:pPr>
              <w:spacing w:line="259" w:lineRule="auto"/>
              <w:ind w:left="0" w:right="0" w:firstLine="0"/>
              <w:jc w:val="center"/>
              <w:rPr>
                <w:b/>
                <w:bCs/>
              </w:rPr>
            </w:pPr>
            <w:r w:rsidRPr="00CE177A">
              <w:rPr>
                <w:b/>
                <w:bCs/>
              </w:rPr>
              <w:t>Amount requested</w:t>
            </w:r>
          </w:p>
        </w:tc>
      </w:tr>
      <w:tr w:rsidR="00CE177A" w14:paraId="59A42C81" w14:textId="77777777" w:rsidTr="00CE177A">
        <w:trPr>
          <w:trHeight w:val="548"/>
        </w:trPr>
        <w:tc>
          <w:tcPr>
            <w:tcW w:w="2109" w:type="dxa"/>
          </w:tcPr>
          <w:p w14:paraId="35F7DB27" w14:textId="77777777" w:rsidR="00CE177A" w:rsidRDefault="00CE177A" w:rsidP="00CE177A">
            <w:pPr>
              <w:spacing w:line="259" w:lineRule="auto"/>
              <w:ind w:left="0" w:right="0" w:firstLine="0"/>
              <w:jc w:val="center"/>
            </w:pPr>
            <w:r>
              <w:t>Consultancy Fee’s</w:t>
            </w:r>
          </w:p>
        </w:tc>
        <w:tc>
          <w:tcPr>
            <w:tcW w:w="1941" w:type="dxa"/>
          </w:tcPr>
          <w:p w14:paraId="009F3C24" w14:textId="612F8A5B" w:rsidR="00CE177A" w:rsidRDefault="00CE177A" w:rsidP="00CE177A">
            <w:pPr>
              <w:spacing w:line="259" w:lineRule="auto"/>
              <w:ind w:left="0" w:right="0" w:firstLine="0"/>
              <w:jc w:val="center"/>
            </w:pPr>
            <w:r>
              <w:t>$</w:t>
            </w:r>
            <w:r w:rsidR="00B9694B">
              <w:t>900</w:t>
            </w:r>
          </w:p>
        </w:tc>
        <w:tc>
          <w:tcPr>
            <w:tcW w:w="1981" w:type="dxa"/>
          </w:tcPr>
          <w:p w14:paraId="77D2E3CD" w14:textId="77777777" w:rsidR="00CE177A" w:rsidRDefault="00CE177A" w:rsidP="00CE177A">
            <w:pPr>
              <w:spacing w:line="259" w:lineRule="auto"/>
              <w:ind w:left="0" w:right="0" w:firstLine="0"/>
              <w:jc w:val="center"/>
            </w:pPr>
            <w:r>
              <w:t>1</w:t>
            </w:r>
          </w:p>
        </w:tc>
        <w:tc>
          <w:tcPr>
            <w:tcW w:w="1934" w:type="dxa"/>
          </w:tcPr>
          <w:p w14:paraId="707A2E8D" w14:textId="535F1EEF" w:rsidR="00CE177A" w:rsidRDefault="00B9694B" w:rsidP="00CE177A">
            <w:pPr>
              <w:spacing w:line="259" w:lineRule="auto"/>
              <w:ind w:left="0" w:right="0" w:firstLine="0"/>
              <w:jc w:val="center"/>
            </w:pPr>
            <w:r>
              <w:t>30</w:t>
            </w:r>
          </w:p>
        </w:tc>
        <w:tc>
          <w:tcPr>
            <w:tcW w:w="2046" w:type="dxa"/>
          </w:tcPr>
          <w:p w14:paraId="1A58BF00" w14:textId="69473663" w:rsidR="00CE177A" w:rsidRDefault="00CE177A" w:rsidP="00CE177A">
            <w:pPr>
              <w:spacing w:line="259" w:lineRule="auto"/>
              <w:ind w:left="0" w:right="0" w:firstLine="0"/>
              <w:jc w:val="center"/>
            </w:pPr>
            <w:r>
              <w:t>$</w:t>
            </w:r>
            <w:r w:rsidR="00B9694B">
              <w:t>5,400</w:t>
            </w:r>
          </w:p>
        </w:tc>
      </w:tr>
      <w:tr w:rsidR="00CE177A" w14:paraId="2825E085" w14:textId="77777777" w:rsidTr="00CE177A">
        <w:trPr>
          <w:trHeight w:val="274"/>
        </w:trPr>
        <w:tc>
          <w:tcPr>
            <w:tcW w:w="10011" w:type="dxa"/>
            <w:gridSpan w:val="5"/>
            <w:shd w:val="clear" w:color="auto" w:fill="E7E6E6" w:themeFill="background2"/>
          </w:tcPr>
          <w:p w14:paraId="0A4C31F9" w14:textId="77777777" w:rsidR="00CE177A" w:rsidRDefault="00CE177A">
            <w:pPr>
              <w:spacing w:line="259" w:lineRule="auto"/>
              <w:ind w:left="0" w:right="0" w:firstLine="0"/>
              <w:jc w:val="left"/>
            </w:pPr>
          </w:p>
        </w:tc>
      </w:tr>
    </w:tbl>
    <w:p w14:paraId="50231798" w14:textId="77777777" w:rsidR="00CE177A" w:rsidRDefault="00CE177A">
      <w:pPr>
        <w:spacing w:line="259" w:lineRule="auto"/>
        <w:ind w:left="831" w:right="0" w:firstLine="0"/>
        <w:jc w:val="left"/>
      </w:pPr>
    </w:p>
    <w:p w14:paraId="6D4D14C8" w14:textId="77777777" w:rsidR="00CE177A" w:rsidRDefault="00CE177A">
      <w:pPr>
        <w:spacing w:line="259" w:lineRule="auto"/>
        <w:ind w:left="831" w:right="0" w:firstLine="0"/>
        <w:jc w:val="left"/>
      </w:pPr>
      <w:r>
        <w:t>An itemized invoice shall be submitted to ASLM’s accounts department. The invoice should include the following</w:t>
      </w:r>
      <w:r w:rsidR="00D31E57">
        <w:t>: an invoice number, the dates covered by the invoice, and a summary of work performed.</w:t>
      </w:r>
    </w:p>
    <w:p w14:paraId="41233272" w14:textId="77777777" w:rsidR="00D31E57" w:rsidRDefault="00D31E57">
      <w:pPr>
        <w:spacing w:line="259" w:lineRule="auto"/>
        <w:ind w:left="831" w:right="0" w:firstLine="0"/>
        <w:jc w:val="left"/>
      </w:pPr>
    </w:p>
    <w:p w14:paraId="7E530791" w14:textId="77777777" w:rsidR="00D31E57" w:rsidRDefault="00D31E57">
      <w:pPr>
        <w:spacing w:line="259" w:lineRule="auto"/>
        <w:ind w:left="831" w:right="0" w:firstLine="0"/>
        <w:jc w:val="left"/>
      </w:pPr>
      <w:r>
        <w:t>Banking details must be submitted to ASLM’s accounts department prior to executing the project. Completeness of work shall be determined by ASLM and the contractor agrees to make all revisions, additions, deletions or alterations as required by ASLM.</w:t>
      </w:r>
    </w:p>
    <w:p w14:paraId="525642CE" w14:textId="77777777" w:rsidR="00F02E45" w:rsidRDefault="003F1261">
      <w:pPr>
        <w:spacing w:line="259" w:lineRule="auto"/>
        <w:ind w:left="831" w:right="0" w:firstLine="0"/>
        <w:jc w:val="left"/>
      </w:pPr>
      <w:r>
        <w:t xml:space="preserve"> </w:t>
      </w:r>
    </w:p>
    <w:p w14:paraId="524DBFDD" w14:textId="77777777" w:rsidR="00F02E45" w:rsidRDefault="003F1261">
      <w:pPr>
        <w:pStyle w:val="Heading1"/>
        <w:ind w:left="831" w:hanging="574"/>
      </w:pPr>
      <w:r>
        <w:t>CONFIDENTIALITY</w:t>
      </w:r>
      <w:r>
        <w:rPr>
          <w:u w:val="none"/>
        </w:rPr>
        <w:t xml:space="preserve"> </w:t>
      </w:r>
    </w:p>
    <w:p w14:paraId="0BC651C3" w14:textId="77777777" w:rsidR="00F02E45" w:rsidRDefault="003F1261">
      <w:pPr>
        <w:ind w:left="826" w:right="0"/>
      </w:pPr>
      <w:r>
        <w:t xml:space="preserve">"Confidential Information" shall mean any business or proprietary information provided by one party to the other and clearly identified as "Confidential" by the transmitting party at the time of disclosure.  If such transmittal occurs orally, the transmitting party will within thirty (30) days reduce such transmittal to written form, mark and identify it as confidential, and provide such record to the other party.   </w:t>
      </w:r>
    </w:p>
    <w:p w14:paraId="523B5C76" w14:textId="77777777" w:rsidR="00F02E45" w:rsidRDefault="003F1261">
      <w:pPr>
        <w:spacing w:line="259" w:lineRule="auto"/>
        <w:ind w:left="471" w:right="0" w:firstLine="0"/>
        <w:jc w:val="left"/>
      </w:pPr>
      <w:r>
        <w:t xml:space="preserve"> </w:t>
      </w:r>
    </w:p>
    <w:p w14:paraId="4A5704AA" w14:textId="77777777" w:rsidR="00F02E45" w:rsidRDefault="003F1261">
      <w:pPr>
        <w:ind w:left="826" w:right="0"/>
      </w:pPr>
      <w:r>
        <w:t xml:space="preserve">In the event that a Party discloses Confidential Information to the other during the Project, the receiving Party agrees to disclose the Confidential Information only on a need-to-know basis to its employees, directors or other advisors or representatives who are subject to confidentiality obligations, to use the Confidential Information only for the purposes contemplated by this Agreement and to use reasonable efforts to prevent its disclosure to third parties.   </w:t>
      </w:r>
    </w:p>
    <w:p w14:paraId="075AD9E2" w14:textId="77777777" w:rsidR="00F02E45" w:rsidRDefault="003F1261">
      <w:pPr>
        <w:spacing w:line="259" w:lineRule="auto"/>
        <w:ind w:left="831" w:right="0" w:firstLine="0"/>
        <w:jc w:val="left"/>
      </w:pPr>
      <w:r>
        <w:t xml:space="preserve"> </w:t>
      </w:r>
    </w:p>
    <w:p w14:paraId="43656AB3" w14:textId="77777777" w:rsidR="00F02E45" w:rsidRDefault="003F1261">
      <w:pPr>
        <w:ind w:left="826" w:right="0"/>
      </w:pPr>
      <w:r>
        <w:t xml:space="preserve">All completed publications, tools developed, data collected arising from this consultancy shall belong to ASLM and cannot be published, used or circulated without the expressed authority of the society. </w:t>
      </w:r>
    </w:p>
    <w:p w14:paraId="24BB2654" w14:textId="77777777" w:rsidR="00F02E45" w:rsidRDefault="003F1261">
      <w:pPr>
        <w:spacing w:line="259" w:lineRule="auto"/>
        <w:ind w:left="471" w:right="0" w:firstLine="0"/>
        <w:jc w:val="left"/>
      </w:pPr>
      <w:r>
        <w:t xml:space="preserve"> </w:t>
      </w:r>
    </w:p>
    <w:p w14:paraId="3ABA1B10" w14:textId="77777777" w:rsidR="00F02E45" w:rsidRDefault="003F1261">
      <w:pPr>
        <w:pStyle w:val="Heading1"/>
        <w:ind w:left="815" w:hanging="660"/>
      </w:pPr>
      <w:r>
        <w:t>INTELLECTUAL PROPERTY</w:t>
      </w:r>
      <w:r>
        <w:rPr>
          <w:u w:val="none"/>
        </w:rPr>
        <w:t xml:space="preserve"> </w:t>
      </w:r>
    </w:p>
    <w:p w14:paraId="10AD17A5" w14:textId="77777777" w:rsidR="00F02E45" w:rsidRDefault="003F1261">
      <w:pPr>
        <w:spacing w:after="100"/>
        <w:ind w:left="826" w:right="119"/>
      </w:pPr>
      <w:r>
        <w:t xml:space="preserve">Consultant acknowledges and agrees that if any invention, discoveries, improvements, or publications evolve from this Agreement the full right and title to the same and to any patents, trademarks, or copyrights will be the property of the Society. In addition, all data and information on any nature whatsoever resulting from the performance of activities pursuant or related to this Agreement shall be the exclusive property of the Society. Consultant must have express written approval from the Society to use this exclusive property for </w:t>
      </w:r>
      <w:proofErr w:type="gramStart"/>
      <w:r>
        <w:t>any and all</w:t>
      </w:r>
      <w:proofErr w:type="gramEnd"/>
      <w:r>
        <w:t xml:space="preserve"> purposes. Consultant agrees to execute all documents, </w:t>
      </w:r>
      <w:r>
        <w:lastRenderedPageBreak/>
        <w:t xml:space="preserve">and to otherwise cooperate fully, in obtaining any patent, trademark, copyright, or other statutory or common law rights related to inventions, discoveries, improvements, data or information and to execute any documents necessary or appropriate to confirm the ownership by the Society or to transfer ownership to the Society. Consultant acknowledges that any database(s) used in the performance of this Agreement are, and shall remain, the sole property of the Society. Consultant shall not make any unauthorized use of a database or permit a database to be used by any third person and shall return all copies of the databases to the Society within thirty (30) days of the termination of this Agreement. </w:t>
      </w:r>
    </w:p>
    <w:p w14:paraId="5B70DED2" w14:textId="77777777" w:rsidR="00F02E45" w:rsidRDefault="003F1261">
      <w:pPr>
        <w:spacing w:after="4" w:line="259" w:lineRule="auto"/>
        <w:ind w:left="471" w:right="0" w:firstLine="0"/>
        <w:jc w:val="left"/>
      </w:pPr>
      <w:r>
        <w:t xml:space="preserve"> </w:t>
      </w:r>
    </w:p>
    <w:p w14:paraId="1420FBE1" w14:textId="77777777" w:rsidR="00F02E45" w:rsidRDefault="003F1261">
      <w:pPr>
        <w:pStyle w:val="Heading1"/>
        <w:ind w:left="830" w:hanging="744"/>
      </w:pPr>
      <w:r>
        <w:t>USE OF THE ORGANIZATION’S NAME</w:t>
      </w:r>
      <w:r>
        <w:rPr>
          <w:u w:val="none"/>
        </w:rPr>
        <w:t xml:space="preserve"> </w:t>
      </w:r>
    </w:p>
    <w:p w14:paraId="506B9531" w14:textId="77777777" w:rsidR="00F02E45" w:rsidRDefault="003F1261">
      <w:pPr>
        <w:ind w:left="826" w:right="0"/>
      </w:pPr>
      <w:r>
        <w:t xml:space="preserve">All materials produced related to or in accordance with this Agreement must be branded with the appropriate Society logo and shared with the Society prior to use (e.g. presentations, workshop modules, handouts, etc.). Consultant shall not publish or circulate any advertising matter, form letters, signs, business cards, or other written materials concerning the Society without the Society's prior written consent. In this connection, the Society shall furnish Consultant a reasonable amount of promotional literature and such other materials as may be necessary, proper, or convenient to enable Consultant to commence its duties under this Agreement. All such materials shall belong to the Society exclusively and shall be returned to the Society upon termination of this Agreement. Consultant shall not acquire any right to any goodwill, trademark, patent, copyright or other form of intellectual or commercial property of the Society. </w:t>
      </w:r>
    </w:p>
    <w:p w14:paraId="4A476A51" w14:textId="77777777" w:rsidR="00F02E45" w:rsidRDefault="003F1261">
      <w:pPr>
        <w:spacing w:line="259" w:lineRule="auto"/>
        <w:ind w:left="831" w:right="0" w:firstLine="0"/>
        <w:jc w:val="left"/>
      </w:pPr>
      <w:r>
        <w:t xml:space="preserve"> </w:t>
      </w:r>
    </w:p>
    <w:p w14:paraId="30C68662" w14:textId="77777777" w:rsidR="00F02E45" w:rsidRDefault="003F1261">
      <w:pPr>
        <w:spacing w:line="259" w:lineRule="auto"/>
        <w:ind w:left="831" w:right="0" w:firstLine="0"/>
        <w:jc w:val="left"/>
      </w:pPr>
      <w:r>
        <w:t xml:space="preserve"> </w:t>
      </w:r>
    </w:p>
    <w:p w14:paraId="4B1E3917" w14:textId="77777777" w:rsidR="00F02E45" w:rsidRDefault="003F1261">
      <w:pPr>
        <w:pStyle w:val="Heading1"/>
        <w:ind w:left="831" w:hanging="831"/>
      </w:pPr>
      <w:r>
        <w:t>NO AGENCY RELATIONSHIP</w:t>
      </w:r>
      <w:r>
        <w:rPr>
          <w:u w:val="none"/>
        </w:rPr>
        <w:t xml:space="preserve"> </w:t>
      </w:r>
    </w:p>
    <w:p w14:paraId="6180F8E0" w14:textId="69BCB362" w:rsidR="00F02E45" w:rsidRDefault="003F1261">
      <w:pPr>
        <w:spacing w:after="100"/>
        <w:ind w:left="826" w:right="0"/>
      </w:pPr>
      <w:r>
        <w:t xml:space="preserve">By entering into this </w:t>
      </w:r>
      <w:r w:rsidR="008033B8">
        <w:t>agreement,</w:t>
      </w:r>
      <w:r>
        <w:t xml:space="preserve"> the parties do not intend to form an agency relationship one to the other, nor do they form a joint venture, partnership or other form of corporate relationship. It is expressly agreed that Consultant is acting as an independent consultant of the ASLM in performing duties hereunder. The ASLM shall not pay any contribution to Social Security, unemployment insurance, federal or state withholding taxes, nor provide any other contributions or benefits which might be expected in any employer-employee relationship. </w:t>
      </w:r>
    </w:p>
    <w:p w14:paraId="2BD89B31" w14:textId="77777777" w:rsidR="00F02E45" w:rsidRDefault="003F1261">
      <w:pPr>
        <w:spacing w:line="259" w:lineRule="auto"/>
        <w:ind w:left="1623" w:right="0" w:firstLine="0"/>
        <w:jc w:val="left"/>
      </w:pPr>
      <w:r>
        <w:t xml:space="preserve"> </w:t>
      </w:r>
    </w:p>
    <w:p w14:paraId="2FC67D45" w14:textId="77777777" w:rsidR="00F02E45" w:rsidRDefault="003F1261">
      <w:pPr>
        <w:pStyle w:val="Heading1"/>
        <w:ind w:left="831" w:hanging="819"/>
      </w:pPr>
      <w:r>
        <w:t>LIABILITY AND INDEMNIFICATION</w:t>
      </w:r>
      <w:r>
        <w:rPr>
          <w:u w:val="none"/>
        </w:rPr>
        <w:t xml:space="preserve"> </w:t>
      </w:r>
    </w:p>
    <w:p w14:paraId="6CC08B11" w14:textId="77777777" w:rsidR="00F02E45" w:rsidRDefault="003F1261">
      <w:pPr>
        <w:ind w:left="826" w:right="0"/>
      </w:pPr>
      <w:r>
        <w:t xml:space="preserve">The Consultant understands that there may be inherent risks in this assignment and assumes any such risk of injury involved. As a condition of being given this assignment, Consultant agrees to release the Society from </w:t>
      </w:r>
      <w:proofErr w:type="gramStart"/>
      <w:r>
        <w:t>any and all</w:t>
      </w:r>
      <w:proofErr w:type="gramEnd"/>
      <w:r>
        <w:t xml:space="preserve"> claims that may arise from the performance of this assignment. Specifically, </w:t>
      </w:r>
    </w:p>
    <w:p w14:paraId="31A40490" w14:textId="77777777" w:rsidR="00F02E45" w:rsidRDefault="003F1261">
      <w:pPr>
        <w:ind w:left="826" w:right="0"/>
      </w:pPr>
      <w:r>
        <w:t xml:space="preserve">Consultant agrees to release, indemnify and hold harmless the Society, its successors, assigns, directors, </w:t>
      </w:r>
    </w:p>
    <w:p w14:paraId="7C4FC5AD" w14:textId="77777777" w:rsidR="00F02E45" w:rsidRDefault="003F1261">
      <w:pPr>
        <w:ind w:left="826" w:right="0"/>
      </w:pPr>
      <w:r>
        <w:t xml:space="preserve">officers, employees, and agents, from any and all claims, actions, causes of action, damages, injuries, penalties, fines, assessments, attorney’s fees, liability, or other cost or expense for personal injury, property damage, wrongful death, or any other type of injury or damage that Consultant suffers as a result of the performance of his duties as set forth in this agreement. Consultant also agrees and understands that his/her release of claims is binding upon his/her heirs, executors, administrators, and assigns. Consultant </w:t>
      </w:r>
      <w:proofErr w:type="gramStart"/>
      <w:r>
        <w:t>is allowed to</w:t>
      </w:r>
      <w:proofErr w:type="gramEnd"/>
      <w:r>
        <w:t xml:space="preserve"> be transported in United States Government vehicles at their own risk. </w:t>
      </w:r>
    </w:p>
    <w:p w14:paraId="1B5F74FC" w14:textId="77777777" w:rsidR="00F02E45" w:rsidRDefault="003F1261">
      <w:pPr>
        <w:spacing w:line="259" w:lineRule="auto"/>
        <w:ind w:left="471" w:right="0" w:firstLine="0"/>
        <w:jc w:val="left"/>
      </w:pPr>
      <w:r>
        <w:t xml:space="preserve"> </w:t>
      </w:r>
    </w:p>
    <w:p w14:paraId="3817BA32" w14:textId="77777777" w:rsidR="00F02E45" w:rsidRDefault="003F1261">
      <w:pPr>
        <w:pStyle w:val="Heading1"/>
        <w:ind w:left="887" w:hanging="732"/>
      </w:pPr>
      <w:r>
        <w:t>FORCE MAJEURE</w:t>
      </w:r>
      <w:r>
        <w:rPr>
          <w:u w:val="none"/>
        </w:rPr>
        <w:t xml:space="preserve"> </w:t>
      </w:r>
    </w:p>
    <w:p w14:paraId="014ED10E" w14:textId="77777777" w:rsidR="00F02E45" w:rsidRDefault="003F1261">
      <w:pPr>
        <w:ind w:left="826" w:right="0"/>
      </w:pPr>
      <w:r>
        <w:t xml:space="preserve">Consultant understands and acknowledges that the Society shall not be liable for any loss, damage, detention, delay or failure to perform in whole or in part resulting from causes beyond the Society's control, including, but not limited to, fires, floods or other natural disasters, strikes, delays in transportation, inability to obtain supplies or economic conditions. Furthermore, it is understood that in no event shall the Society be liable for consequential damages. </w:t>
      </w:r>
    </w:p>
    <w:p w14:paraId="47B6C51A" w14:textId="77777777" w:rsidR="00F02E45" w:rsidRDefault="003F1261">
      <w:pPr>
        <w:spacing w:line="259" w:lineRule="auto"/>
        <w:ind w:left="831" w:right="0" w:firstLine="0"/>
        <w:jc w:val="left"/>
      </w:pPr>
      <w:r>
        <w:t xml:space="preserve"> </w:t>
      </w:r>
    </w:p>
    <w:p w14:paraId="49B44712" w14:textId="77777777" w:rsidR="00F02E45" w:rsidRDefault="003F1261">
      <w:pPr>
        <w:ind w:left="826" w:right="0"/>
      </w:pPr>
      <w:r>
        <w:t xml:space="preserve">The above terms and conditions are the amount expected from ASLM. ASLM has no consultancy fee and there is </w:t>
      </w:r>
      <w:proofErr w:type="gramStart"/>
      <w:r>
        <w:t>no</w:t>
      </w:r>
      <w:proofErr w:type="gramEnd"/>
      <w:r>
        <w:t xml:space="preserve"> any additional benefit or contingent payment expected with this contract.  </w:t>
      </w:r>
    </w:p>
    <w:p w14:paraId="24174D91" w14:textId="77777777" w:rsidR="00F02E45" w:rsidRDefault="003F1261">
      <w:pPr>
        <w:spacing w:line="259" w:lineRule="auto"/>
        <w:ind w:left="471" w:right="0" w:firstLine="0"/>
        <w:jc w:val="left"/>
      </w:pPr>
      <w:r>
        <w:t xml:space="preserve"> </w:t>
      </w:r>
    </w:p>
    <w:p w14:paraId="2D0766DA" w14:textId="77777777" w:rsidR="00F02E45" w:rsidRDefault="003F1261">
      <w:pPr>
        <w:spacing w:after="100"/>
        <w:ind w:left="826" w:right="0"/>
      </w:pPr>
      <w:r>
        <w:lastRenderedPageBreak/>
        <w:t xml:space="preserve">The terms described in this letter supersede any previous discussions or offers. Any additions or modifications of these terms must be in writing and signed by an authorized ASLM representative. </w:t>
      </w:r>
    </w:p>
    <w:p w14:paraId="1001955C" w14:textId="77777777" w:rsidR="00F02E45" w:rsidRDefault="003F1261">
      <w:pPr>
        <w:spacing w:line="259" w:lineRule="auto"/>
        <w:ind w:left="1623" w:right="0" w:firstLine="0"/>
        <w:jc w:val="left"/>
      </w:pPr>
      <w:r>
        <w:t xml:space="preserve"> </w:t>
      </w:r>
    </w:p>
    <w:p w14:paraId="27CBADEF" w14:textId="77777777" w:rsidR="00F02E45" w:rsidRDefault="003F1261">
      <w:pPr>
        <w:pStyle w:val="Heading1"/>
        <w:ind w:left="831" w:hanging="819"/>
      </w:pPr>
      <w:r>
        <w:t>SIGNATURES OF AUTHORIZED PERSONS</w:t>
      </w:r>
      <w:r>
        <w:rPr>
          <w:u w:val="none"/>
        </w:rPr>
        <w:t xml:space="preserve"> </w:t>
      </w:r>
    </w:p>
    <w:p w14:paraId="4BDC768D" w14:textId="77777777" w:rsidR="00F02E45" w:rsidRDefault="003F1261">
      <w:pPr>
        <w:spacing w:line="259" w:lineRule="auto"/>
        <w:ind w:left="1623" w:right="0" w:firstLine="0"/>
        <w:jc w:val="left"/>
      </w:pPr>
      <w:r>
        <w:t xml:space="preserve"> </w:t>
      </w:r>
    </w:p>
    <w:p w14:paraId="63BCD90F" w14:textId="77777777" w:rsidR="00F02E45" w:rsidRDefault="003F1261">
      <w:pPr>
        <w:ind w:left="826" w:right="0"/>
      </w:pPr>
      <w:r>
        <w:t xml:space="preserve">IN WITNESS WHEREOF, the parties have caused this Agreement to be duly executed.  </w:t>
      </w:r>
    </w:p>
    <w:p w14:paraId="5EE00C7C" w14:textId="77777777" w:rsidR="00F02E45" w:rsidRDefault="003F1261">
      <w:pPr>
        <w:tabs>
          <w:tab w:val="center" w:pos="2498"/>
          <w:tab w:val="center" w:pos="4676"/>
          <w:tab w:val="center" w:pos="5260"/>
        </w:tabs>
        <w:ind w:left="0" w:right="0" w:firstLine="0"/>
        <w:jc w:val="left"/>
      </w:pPr>
      <w:r>
        <w:rPr>
          <w:rFonts w:ascii="Calibri" w:eastAsia="Calibri" w:hAnsi="Calibri" w:cs="Calibri"/>
        </w:rPr>
        <w:tab/>
      </w:r>
      <w:r>
        <w:t xml:space="preserve">    African Society for Laboratory Medicine </w:t>
      </w:r>
      <w:r>
        <w:tab/>
        <w:t xml:space="preserve"> </w:t>
      </w:r>
      <w:r>
        <w:tab/>
        <w:t xml:space="preserve"> </w:t>
      </w:r>
    </w:p>
    <w:p w14:paraId="544BCA6F" w14:textId="77777777" w:rsidR="00F02E45" w:rsidRDefault="003F1261">
      <w:pPr>
        <w:spacing w:line="259" w:lineRule="auto"/>
        <w:ind w:left="579" w:right="0" w:firstLine="0"/>
        <w:jc w:val="left"/>
      </w:pPr>
      <w:r>
        <w:t xml:space="preserve"> </w:t>
      </w:r>
      <w:r>
        <w:tab/>
        <w:t xml:space="preserve"> </w:t>
      </w:r>
    </w:p>
    <w:p w14:paraId="7AA1F8E9" w14:textId="77777777" w:rsidR="00F02E45" w:rsidRDefault="003F1261">
      <w:pPr>
        <w:spacing w:line="259" w:lineRule="auto"/>
        <w:ind w:left="579" w:right="0" w:firstLine="0"/>
        <w:jc w:val="left"/>
      </w:pPr>
      <w:r>
        <w:t xml:space="preserve"> </w:t>
      </w:r>
      <w:r>
        <w:tab/>
        <w:t xml:space="preserve"> </w:t>
      </w:r>
    </w:p>
    <w:p w14:paraId="32D6F4C3" w14:textId="77777777" w:rsidR="00F02E45" w:rsidRDefault="003F1261">
      <w:pPr>
        <w:spacing w:line="259" w:lineRule="auto"/>
        <w:ind w:left="579" w:right="0" w:firstLine="0"/>
        <w:jc w:val="left"/>
      </w:pPr>
      <w:r>
        <w:t xml:space="preserve"> </w:t>
      </w:r>
      <w:r>
        <w:tab/>
        <w:t xml:space="preserve"> </w:t>
      </w:r>
    </w:p>
    <w:p w14:paraId="7B78A8E4" w14:textId="77777777" w:rsidR="00F02E45" w:rsidRDefault="003F1261">
      <w:pPr>
        <w:spacing w:line="259" w:lineRule="auto"/>
        <w:ind w:left="579" w:right="0" w:firstLine="0"/>
        <w:jc w:val="left"/>
      </w:pPr>
      <w:r>
        <w:t xml:space="preserve"> </w:t>
      </w:r>
    </w:p>
    <w:p w14:paraId="5EF41AAD" w14:textId="77777777" w:rsidR="00F02E45" w:rsidRDefault="003F1261">
      <w:pPr>
        <w:spacing w:after="5" w:line="259" w:lineRule="auto"/>
        <w:ind w:left="471" w:right="0" w:firstLine="0"/>
        <w:jc w:val="left"/>
      </w:pPr>
      <w:r>
        <w:rPr>
          <w:rFonts w:ascii="Calibri" w:eastAsia="Calibri" w:hAnsi="Calibri" w:cs="Calibri"/>
          <w:noProof/>
        </w:rPr>
        <mc:AlternateContent>
          <mc:Choice Requires="wpg">
            <w:drawing>
              <wp:inline distT="0" distB="0" distL="0" distR="0" wp14:anchorId="794DA118" wp14:editId="322A013E">
                <wp:extent cx="5593918" cy="6096"/>
                <wp:effectExtent l="0" t="0" r="0" b="0"/>
                <wp:docPr id="8337" name="Group 8337"/>
                <wp:cNvGraphicFramePr/>
                <a:graphic xmlns:a="http://schemas.openxmlformats.org/drawingml/2006/main">
                  <a:graphicData uri="http://schemas.microsoft.com/office/word/2010/wordprocessingGroup">
                    <wpg:wgp>
                      <wpg:cNvGrpSpPr/>
                      <wpg:grpSpPr>
                        <a:xfrm>
                          <a:off x="0" y="0"/>
                          <a:ext cx="5593918" cy="6096"/>
                          <a:chOff x="0" y="0"/>
                          <a:chExt cx="5593918" cy="6096"/>
                        </a:xfrm>
                      </wpg:grpSpPr>
                      <wps:wsp>
                        <wps:cNvPr id="8655" name="Shape 8655"/>
                        <wps:cNvSpPr/>
                        <wps:spPr>
                          <a:xfrm>
                            <a:off x="0" y="0"/>
                            <a:ext cx="2601722" cy="9144"/>
                          </a:xfrm>
                          <a:custGeom>
                            <a:avLst/>
                            <a:gdLst/>
                            <a:ahLst/>
                            <a:cxnLst/>
                            <a:rect l="0" t="0" r="0" b="0"/>
                            <a:pathLst>
                              <a:path w="2601722" h="9144">
                                <a:moveTo>
                                  <a:pt x="0" y="0"/>
                                </a:moveTo>
                                <a:lnTo>
                                  <a:pt x="2601722" y="0"/>
                                </a:lnTo>
                                <a:lnTo>
                                  <a:pt x="26017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6" name="Shape 8656"/>
                        <wps:cNvSpPr/>
                        <wps:spPr>
                          <a:xfrm>
                            <a:off x="2972384" y="0"/>
                            <a:ext cx="2621534" cy="9144"/>
                          </a:xfrm>
                          <a:custGeom>
                            <a:avLst/>
                            <a:gdLst/>
                            <a:ahLst/>
                            <a:cxnLst/>
                            <a:rect l="0" t="0" r="0" b="0"/>
                            <a:pathLst>
                              <a:path w="2621534" h="9144">
                                <a:moveTo>
                                  <a:pt x="0" y="0"/>
                                </a:moveTo>
                                <a:lnTo>
                                  <a:pt x="2621534" y="0"/>
                                </a:lnTo>
                                <a:lnTo>
                                  <a:pt x="26215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http://schemas.microsoft.com/office/word/2018/wordml" xmlns:w16cex="http://schemas.microsoft.com/office/word/2018/wordml/cex">
            <w:pict>
              <v:group id="Group 8337" style="width:440.466pt;height:0.480011pt;mso-position-horizontal-relative:char;mso-position-vertical-relative:line" coordsize="55939,60">
                <v:shape id="Shape 8657" style="position:absolute;width:26017;height:91;left:0;top:0;" coordsize="2601722,9144" path="m0,0l2601722,0l2601722,9144l0,9144l0,0">
                  <v:stroke weight="0pt" endcap="flat" joinstyle="miter" miterlimit="10" on="false" color="#000000" opacity="0"/>
                  <v:fill on="true" color="#000000"/>
                </v:shape>
                <v:shape id="Shape 8658" style="position:absolute;width:26215;height:91;left:29723;top:0;" coordsize="2621534,9144" path="m0,0l2621534,0l2621534,9144l0,9144l0,0">
                  <v:stroke weight="0pt" endcap="flat" joinstyle="miter" miterlimit="10" on="false" color="#000000" opacity="0"/>
                  <v:fill on="true" color="#000000"/>
                </v:shape>
              </v:group>
            </w:pict>
          </mc:Fallback>
        </mc:AlternateContent>
      </w:r>
    </w:p>
    <w:tbl>
      <w:tblPr>
        <w:tblStyle w:val="TableGrid"/>
        <w:tblW w:w="7670" w:type="dxa"/>
        <w:tblInd w:w="579" w:type="dxa"/>
        <w:tblLook w:val="04A0" w:firstRow="1" w:lastRow="0" w:firstColumn="1" w:lastColumn="0" w:noHBand="0" w:noVBand="1"/>
      </w:tblPr>
      <w:tblGrid>
        <w:gridCol w:w="4097"/>
        <w:gridCol w:w="584"/>
        <w:gridCol w:w="2989"/>
      </w:tblGrid>
      <w:tr w:rsidR="00F02E45" w14:paraId="0DBF17A5" w14:textId="77777777">
        <w:trPr>
          <w:trHeight w:val="774"/>
        </w:trPr>
        <w:tc>
          <w:tcPr>
            <w:tcW w:w="4097" w:type="dxa"/>
            <w:tcBorders>
              <w:top w:val="nil"/>
              <w:left w:val="nil"/>
              <w:bottom w:val="nil"/>
              <w:right w:val="nil"/>
            </w:tcBorders>
          </w:tcPr>
          <w:p w14:paraId="55B055C2" w14:textId="77777777" w:rsidR="00F02E45" w:rsidRDefault="003F1261">
            <w:pPr>
              <w:spacing w:line="259" w:lineRule="auto"/>
              <w:ind w:left="0" w:right="0" w:firstLine="0"/>
              <w:jc w:val="left"/>
            </w:pPr>
            <w:r>
              <w:rPr>
                <w:b/>
              </w:rPr>
              <w:t xml:space="preserve">Mr. </w:t>
            </w:r>
            <w:proofErr w:type="spellStart"/>
            <w:r>
              <w:rPr>
                <w:b/>
              </w:rPr>
              <w:t>Nqobile</w:t>
            </w:r>
            <w:proofErr w:type="spellEnd"/>
            <w:r>
              <w:rPr>
                <w:b/>
              </w:rPr>
              <w:t xml:space="preserve"> Ndlovu </w:t>
            </w:r>
          </w:p>
          <w:p w14:paraId="68D6D76E" w14:textId="77777777" w:rsidR="00F02E45" w:rsidRDefault="003F1261">
            <w:pPr>
              <w:spacing w:line="259" w:lineRule="auto"/>
              <w:ind w:left="0" w:right="0" w:firstLine="0"/>
              <w:jc w:val="left"/>
            </w:pPr>
            <w:r>
              <w:t xml:space="preserve">Chief Executive Officer </w:t>
            </w:r>
          </w:p>
          <w:p w14:paraId="15137CA4" w14:textId="77777777" w:rsidR="00F02E45" w:rsidRDefault="003F1261">
            <w:pPr>
              <w:spacing w:line="259" w:lineRule="auto"/>
              <w:ind w:left="0" w:right="0" w:firstLine="0"/>
              <w:jc w:val="left"/>
            </w:pPr>
            <w:r>
              <w:t xml:space="preserve"> </w:t>
            </w:r>
          </w:p>
        </w:tc>
        <w:tc>
          <w:tcPr>
            <w:tcW w:w="584" w:type="dxa"/>
            <w:tcBorders>
              <w:top w:val="nil"/>
              <w:left w:val="nil"/>
              <w:bottom w:val="nil"/>
              <w:right w:val="nil"/>
            </w:tcBorders>
          </w:tcPr>
          <w:p w14:paraId="27A165B6" w14:textId="77777777" w:rsidR="00F02E45" w:rsidRDefault="003F1261">
            <w:pPr>
              <w:spacing w:line="259" w:lineRule="auto"/>
              <w:ind w:left="0" w:right="0" w:firstLine="0"/>
              <w:jc w:val="left"/>
            </w:pPr>
            <w:r>
              <w:t xml:space="preserve"> </w:t>
            </w:r>
          </w:p>
        </w:tc>
        <w:tc>
          <w:tcPr>
            <w:tcW w:w="2989" w:type="dxa"/>
            <w:tcBorders>
              <w:top w:val="nil"/>
              <w:left w:val="nil"/>
              <w:bottom w:val="nil"/>
              <w:right w:val="nil"/>
            </w:tcBorders>
          </w:tcPr>
          <w:p w14:paraId="79501A80" w14:textId="18F77416" w:rsidR="00D861FD" w:rsidRDefault="004533C3">
            <w:pPr>
              <w:spacing w:line="259" w:lineRule="auto"/>
              <w:ind w:left="0" w:right="0" w:firstLine="0"/>
              <w:jc w:val="left"/>
              <w:rPr>
                <w:b/>
              </w:rPr>
            </w:pPr>
            <w:r>
              <w:rPr>
                <w:b/>
              </w:rPr>
              <w:t>Travis Sondgerath</w:t>
            </w:r>
          </w:p>
          <w:p w14:paraId="75C7D18D" w14:textId="515098E9" w:rsidR="00F02E45" w:rsidRDefault="00D861FD">
            <w:pPr>
              <w:spacing w:line="259" w:lineRule="auto"/>
              <w:ind w:left="0" w:right="0" w:firstLine="0"/>
              <w:jc w:val="left"/>
            </w:pPr>
            <w:r>
              <w:rPr>
                <w:b/>
              </w:rPr>
              <w:t>Contractor</w:t>
            </w:r>
            <w:r w:rsidR="003F1261">
              <w:rPr>
                <w:b/>
              </w:rPr>
              <w:t xml:space="preserve"> </w:t>
            </w:r>
          </w:p>
        </w:tc>
      </w:tr>
      <w:tr w:rsidR="00F02E45" w14:paraId="09EC631A" w14:textId="77777777">
        <w:trPr>
          <w:trHeight w:val="1028"/>
        </w:trPr>
        <w:tc>
          <w:tcPr>
            <w:tcW w:w="4097" w:type="dxa"/>
            <w:tcBorders>
              <w:top w:val="nil"/>
              <w:left w:val="nil"/>
              <w:bottom w:val="nil"/>
              <w:right w:val="nil"/>
            </w:tcBorders>
          </w:tcPr>
          <w:p w14:paraId="76FACD82" w14:textId="77777777" w:rsidR="00F02E45" w:rsidRDefault="003F1261">
            <w:pPr>
              <w:spacing w:line="259" w:lineRule="auto"/>
              <w:ind w:left="0" w:right="0" w:firstLine="0"/>
              <w:jc w:val="left"/>
            </w:pPr>
            <w:r>
              <w:t xml:space="preserve"> </w:t>
            </w:r>
          </w:p>
          <w:p w14:paraId="0EAAF9C1" w14:textId="77777777" w:rsidR="00F02E45" w:rsidRDefault="003F1261">
            <w:pPr>
              <w:spacing w:line="259" w:lineRule="auto"/>
              <w:ind w:left="0" w:right="0" w:firstLine="0"/>
              <w:jc w:val="left"/>
            </w:pPr>
            <w:r>
              <w:t xml:space="preserve">  </w:t>
            </w:r>
          </w:p>
          <w:p w14:paraId="503C089A" w14:textId="77777777" w:rsidR="00F02E45" w:rsidRDefault="003F1261">
            <w:pPr>
              <w:spacing w:line="259" w:lineRule="auto"/>
              <w:ind w:left="0" w:right="0" w:firstLine="0"/>
              <w:jc w:val="left"/>
            </w:pPr>
            <w:r>
              <w:t xml:space="preserve"> </w:t>
            </w:r>
          </w:p>
          <w:p w14:paraId="2A22CB39" w14:textId="17277218" w:rsidR="00F02E45" w:rsidRDefault="003F1261">
            <w:pPr>
              <w:spacing w:line="259" w:lineRule="auto"/>
              <w:ind w:left="0" w:right="0" w:firstLine="0"/>
              <w:jc w:val="left"/>
            </w:pPr>
            <w:r>
              <w:t xml:space="preserve">            </w:t>
            </w:r>
            <w:r w:rsidR="004533C3">
              <w:t>17th</w:t>
            </w:r>
            <w:r w:rsidR="00D861FD">
              <w:t xml:space="preserve"> </w:t>
            </w:r>
            <w:r w:rsidR="00FC15D9">
              <w:t>August</w:t>
            </w:r>
            <w:r w:rsidR="00D861FD">
              <w:t xml:space="preserve"> 2020</w:t>
            </w:r>
            <w:r>
              <w:t xml:space="preserve">                                </w:t>
            </w:r>
          </w:p>
        </w:tc>
        <w:tc>
          <w:tcPr>
            <w:tcW w:w="584" w:type="dxa"/>
            <w:tcBorders>
              <w:top w:val="nil"/>
              <w:left w:val="nil"/>
              <w:bottom w:val="nil"/>
              <w:right w:val="nil"/>
            </w:tcBorders>
          </w:tcPr>
          <w:p w14:paraId="13DB03EE" w14:textId="77777777" w:rsidR="00F02E45" w:rsidRDefault="003F1261">
            <w:pPr>
              <w:spacing w:line="259" w:lineRule="auto"/>
              <w:ind w:left="0" w:right="0" w:firstLine="0"/>
              <w:jc w:val="left"/>
            </w:pPr>
            <w:r>
              <w:t xml:space="preserve"> </w:t>
            </w:r>
          </w:p>
        </w:tc>
        <w:tc>
          <w:tcPr>
            <w:tcW w:w="2989" w:type="dxa"/>
            <w:tcBorders>
              <w:top w:val="nil"/>
              <w:left w:val="nil"/>
              <w:bottom w:val="nil"/>
              <w:right w:val="nil"/>
            </w:tcBorders>
          </w:tcPr>
          <w:p w14:paraId="54327A1B" w14:textId="77777777" w:rsidR="00F02E45" w:rsidRDefault="003F1261">
            <w:pPr>
              <w:spacing w:line="259" w:lineRule="auto"/>
              <w:ind w:left="0" w:right="0" w:firstLine="0"/>
              <w:jc w:val="left"/>
            </w:pPr>
            <w:r>
              <w:t xml:space="preserve"> </w:t>
            </w:r>
          </w:p>
          <w:p w14:paraId="2F8343F0" w14:textId="77777777" w:rsidR="00F02E45" w:rsidRDefault="003F1261">
            <w:pPr>
              <w:spacing w:line="259" w:lineRule="auto"/>
              <w:ind w:left="0" w:right="0" w:firstLine="0"/>
              <w:jc w:val="left"/>
            </w:pPr>
            <w:r>
              <w:t xml:space="preserve">  </w:t>
            </w:r>
          </w:p>
          <w:p w14:paraId="59D217C4" w14:textId="77777777" w:rsidR="00F02E45" w:rsidRDefault="003F1261">
            <w:pPr>
              <w:spacing w:line="259" w:lineRule="auto"/>
              <w:ind w:left="0" w:right="0" w:firstLine="0"/>
              <w:jc w:val="left"/>
            </w:pPr>
            <w:r>
              <w:t xml:space="preserve"> </w:t>
            </w:r>
          </w:p>
          <w:p w14:paraId="6BE6A247" w14:textId="1DCE876F" w:rsidR="00F02E45" w:rsidRDefault="003F1261">
            <w:pPr>
              <w:spacing w:line="259" w:lineRule="auto"/>
              <w:ind w:left="0" w:right="0" w:firstLine="0"/>
            </w:pPr>
            <w:r>
              <w:t xml:space="preserve">                     </w:t>
            </w:r>
            <w:r w:rsidR="004533C3">
              <w:t>17th</w:t>
            </w:r>
            <w:r w:rsidR="00D861FD">
              <w:t xml:space="preserve"> </w:t>
            </w:r>
            <w:r w:rsidR="00FC15D9">
              <w:t>August</w:t>
            </w:r>
            <w:r w:rsidR="00D861FD">
              <w:t xml:space="preserve"> 2020</w:t>
            </w:r>
            <w:r>
              <w:t xml:space="preserve">           </w:t>
            </w:r>
          </w:p>
        </w:tc>
      </w:tr>
    </w:tbl>
    <w:p w14:paraId="4CA27FBC" w14:textId="77777777" w:rsidR="00F02E45" w:rsidRDefault="003F1261">
      <w:pPr>
        <w:spacing w:after="2" w:line="259" w:lineRule="auto"/>
        <w:ind w:left="471" w:right="0" w:firstLine="0"/>
        <w:jc w:val="left"/>
      </w:pPr>
      <w:r>
        <w:rPr>
          <w:rFonts w:ascii="Calibri" w:eastAsia="Calibri" w:hAnsi="Calibri" w:cs="Calibri"/>
          <w:noProof/>
        </w:rPr>
        <mc:AlternateContent>
          <mc:Choice Requires="wpg">
            <w:drawing>
              <wp:inline distT="0" distB="0" distL="0" distR="0" wp14:anchorId="107E742E" wp14:editId="5E3BB538">
                <wp:extent cx="5594046" cy="6096"/>
                <wp:effectExtent l="0" t="0" r="0" b="0"/>
                <wp:docPr id="8340" name="Group 8340"/>
                <wp:cNvGraphicFramePr/>
                <a:graphic xmlns:a="http://schemas.openxmlformats.org/drawingml/2006/main">
                  <a:graphicData uri="http://schemas.microsoft.com/office/word/2010/wordprocessingGroup">
                    <wpg:wgp>
                      <wpg:cNvGrpSpPr/>
                      <wpg:grpSpPr>
                        <a:xfrm>
                          <a:off x="0" y="0"/>
                          <a:ext cx="5594046" cy="6096"/>
                          <a:chOff x="0" y="0"/>
                          <a:chExt cx="5594046" cy="6096"/>
                        </a:xfrm>
                      </wpg:grpSpPr>
                      <wps:wsp>
                        <wps:cNvPr id="8659" name="Shape 8659"/>
                        <wps:cNvSpPr/>
                        <wps:spPr>
                          <a:xfrm>
                            <a:off x="0" y="0"/>
                            <a:ext cx="2601722" cy="9144"/>
                          </a:xfrm>
                          <a:custGeom>
                            <a:avLst/>
                            <a:gdLst/>
                            <a:ahLst/>
                            <a:cxnLst/>
                            <a:rect l="0" t="0" r="0" b="0"/>
                            <a:pathLst>
                              <a:path w="2601722" h="9144">
                                <a:moveTo>
                                  <a:pt x="0" y="0"/>
                                </a:moveTo>
                                <a:lnTo>
                                  <a:pt x="2601722" y="0"/>
                                </a:lnTo>
                                <a:lnTo>
                                  <a:pt x="26017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0" name="Shape 8660"/>
                        <wps:cNvSpPr/>
                        <wps:spPr>
                          <a:xfrm>
                            <a:off x="2972384" y="0"/>
                            <a:ext cx="2513330" cy="9144"/>
                          </a:xfrm>
                          <a:custGeom>
                            <a:avLst/>
                            <a:gdLst/>
                            <a:ahLst/>
                            <a:cxnLst/>
                            <a:rect l="0" t="0" r="0" b="0"/>
                            <a:pathLst>
                              <a:path w="2513330" h="9144">
                                <a:moveTo>
                                  <a:pt x="0" y="0"/>
                                </a:moveTo>
                                <a:lnTo>
                                  <a:pt x="2513330" y="0"/>
                                </a:lnTo>
                                <a:lnTo>
                                  <a:pt x="25133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1" name="Shape 8661"/>
                        <wps:cNvSpPr/>
                        <wps:spPr>
                          <a:xfrm>
                            <a:off x="54858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2" name="Shape 8662"/>
                        <wps:cNvSpPr/>
                        <wps:spPr>
                          <a:xfrm>
                            <a:off x="549193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3" name="Shape 8663"/>
                        <wps:cNvSpPr/>
                        <wps:spPr>
                          <a:xfrm>
                            <a:off x="54949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4" name="Shape 8664"/>
                        <wps:cNvSpPr/>
                        <wps:spPr>
                          <a:xfrm>
                            <a:off x="5501082" y="0"/>
                            <a:ext cx="92964" cy="9144"/>
                          </a:xfrm>
                          <a:custGeom>
                            <a:avLst/>
                            <a:gdLst/>
                            <a:ahLst/>
                            <a:cxnLst/>
                            <a:rect l="0" t="0" r="0" b="0"/>
                            <a:pathLst>
                              <a:path w="92964" h="9144">
                                <a:moveTo>
                                  <a:pt x="0" y="0"/>
                                </a:moveTo>
                                <a:lnTo>
                                  <a:pt x="92964" y="0"/>
                                </a:lnTo>
                                <a:lnTo>
                                  <a:pt x="929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http://schemas.microsoft.com/office/word/2018/wordml" xmlns:w16cex="http://schemas.microsoft.com/office/word/2018/wordml/cex">
            <w:pict>
              <v:group id="Group 8340" style="width:440.476pt;height:0.480011pt;mso-position-horizontal-relative:char;mso-position-vertical-relative:line" coordsize="55940,60">
                <v:shape id="Shape 8665" style="position:absolute;width:26017;height:91;left:0;top:0;" coordsize="2601722,9144" path="m0,0l2601722,0l2601722,9144l0,9144l0,0">
                  <v:stroke weight="0pt" endcap="flat" joinstyle="miter" miterlimit="10" on="false" color="#000000" opacity="0"/>
                  <v:fill on="true" color="#000000"/>
                </v:shape>
                <v:shape id="Shape 8666" style="position:absolute;width:25133;height:91;left:29723;top:0;" coordsize="2513330,9144" path="m0,0l2513330,0l2513330,9144l0,9144l0,0">
                  <v:stroke weight="0pt" endcap="flat" joinstyle="miter" miterlimit="10" on="false" color="#000000" opacity="0"/>
                  <v:fill on="true" color="#000000"/>
                </v:shape>
                <v:shape id="Shape 8667" style="position:absolute;width:91;height:91;left:54858;top:0;" coordsize="9144,9144" path="m0,0l9144,0l9144,9144l0,9144l0,0">
                  <v:stroke weight="0pt" endcap="flat" joinstyle="miter" miterlimit="10" on="false" color="#000000" opacity="0"/>
                  <v:fill on="true" color="#000000"/>
                </v:shape>
                <v:shape id="Shape 8668" style="position:absolute;width:91;height:91;left:54919;top:0;" coordsize="9144,9144" path="m0,0l9144,0l9144,9144l0,9144l0,0">
                  <v:stroke weight="0pt" endcap="flat" joinstyle="miter" miterlimit="10" on="false" color="#000000" opacity="0"/>
                  <v:fill on="true" color="#000000"/>
                </v:shape>
                <v:shape id="Shape 8669" style="position:absolute;width:91;height:91;left:54949;top:0;" coordsize="9144,9144" path="m0,0l9144,0l9144,9144l0,9144l0,0">
                  <v:stroke weight="0pt" endcap="flat" joinstyle="miter" miterlimit="10" on="false" color="#000000" opacity="0"/>
                  <v:fill on="true" color="#000000"/>
                </v:shape>
                <v:shape id="Shape 8670" style="position:absolute;width:929;height:91;left:55010;top:0;" coordsize="92964,9144" path="m0,0l92964,0l92964,9144l0,9144l0,0">
                  <v:stroke weight="0pt" endcap="flat" joinstyle="miter" miterlimit="10" on="false" color="#000000" opacity="0"/>
                  <v:fill on="true" color="#000000"/>
                </v:shape>
              </v:group>
            </w:pict>
          </mc:Fallback>
        </mc:AlternateContent>
      </w:r>
    </w:p>
    <w:p w14:paraId="110B3E58" w14:textId="77777777" w:rsidR="00F02E45" w:rsidRDefault="003F1261">
      <w:pPr>
        <w:tabs>
          <w:tab w:val="center" w:pos="842"/>
          <w:tab w:val="center" w:pos="4676"/>
          <w:tab w:val="center" w:pos="5496"/>
        </w:tabs>
        <w:spacing w:after="36"/>
        <w:ind w:left="0" w:right="0" w:firstLine="0"/>
        <w:jc w:val="left"/>
      </w:pPr>
      <w:r>
        <w:rPr>
          <w:rFonts w:ascii="Calibri" w:eastAsia="Calibri" w:hAnsi="Calibri" w:cs="Calibri"/>
        </w:rPr>
        <w:tab/>
      </w:r>
      <w:r>
        <w:t xml:space="preserve">  Date </w:t>
      </w:r>
      <w:r>
        <w:tab/>
        <w:t xml:space="preserve">   </w:t>
      </w:r>
      <w:r>
        <w:tab/>
        <w:t xml:space="preserve"> Date </w:t>
      </w:r>
    </w:p>
    <w:p w14:paraId="776370C9" w14:textId="77777777" w:rsidR="00F02E45" w:rsidRDefault="003F1261">
      <w:pPr>
        <w:spacing w:after="79" w:line="259" w:lineRule="auto"/>
        <w:ind w:left="1731" w:right="0" w:firstLine="0"/>
        <w:jc w:val="left"/>
      </w:pPr>
      <w:r>
        <w:rPr>
          <w:b/>
        </w:rPr>
        <w:t xml:space="preserve"> </w:t>
      </w:r>
    </w:p>
    <w:p w14:paraId="3CEABF6A" w14:textId="77777777" w:rsidR="00F02E45" w:rsidRDefault="003F1261">
      <w:pPr>
        <w:spacing w:after="84" w:line="259" w:lineRule="auto"/>
        <w:ind w:left="1623" w:right="0" w:firstLine="0"/>
        <w:jc w:val="left"/>
      </w:pPr>
      <w:r>
        <w:t xml:space="preserve"> </w:t>
      </w:r>
    </w:p>
    <w:p w14:paraId="14BE0AAB" w14:textId="77777777" w:rsidR="00F02E45" w:rsidRDefault="003F1261">
      <w:pPr>
        <w:spacing w:after="84" w:line="259" w:lineRule="auto"/>
        <w:ind w:left="1674" w:right="0" w:firstLine="0"/>
        <w:jc w:val="center"/>
      </w:pPr>
      <w:r>
        <w:t xml:space="preserve"> </w:t>
      </w:r>
    </w:p>
    <w:p w14:paraId="59AC0EB2" w14:textId="77777777" w:rsidR="00F02E45" w:rsidRDefault="003F1261">
      <w:pPr>
        <w:spacing w:after="84" w:line="259" w:lineRule="auto"/>
        <w:ind w:left="1623" w:right="0" w:firstLine="0"/>
        <w:jc w:val="left"/>
      </w:pPr>
      <w:r>
        <w:t xml:space="preserve"> </w:t>
      </w:r>
    </w:p>
    <w:p w14:paraId="38BCB4EE" w14:textId="77777777" w:rsidR="00F02E45" w:rsidRDefault="003F1261">
      <w:pPr>
        <w:spacing w:after="90" w:line="259" w:lineRule="auto"/>
        <w:ind w:left="1623" w:right="0" w:firstLine="0"/>
        <w:jc w:val="left"/>
      </w:pPr>
      <w:r>
        <w:t xml:space="preserve"> </w:t>
      </w:r>
      <w:r>
        <w:tab/>
        <w:t xml:space="preserve"> </w:t>
      </w:r>
    </w:p>
    <w:p w14:paraId="3A75E860" w14:textId="77777777" w:rsidR="00F02E45" w:rsidRDefault="003F1261">
      <w:pPr>
        <w:spacing w:after="84" w:line="259" w:lineRule="auto"/>
        <w:ind w:left="1623" w:right="0" w:firstLine="0"/>
        <w:jc w:val="left"/>
      </w:pPr>
      <w:r>
        <w:t xml:space="preserve"> </w:t>
      </w:r>
    </w:p>
    <w:p w14:paraId="58608384" w14:textId="77777777" w:rsidR="00F02E45" w:rsidRDefault="003F1261">
      <w:pPr>
        <w:spacing w:after="84" w:line="259" w:lineRule="auto"/>
        <w:ind w:left="1623" w:right="0" w:firstLine="0"/>
        <w:jc w:val="left"/>
      </w:pPr>
      <w:r>
        <w:t xml:space="preserve"> </w:t>
      </w:r>
    </w:p>
    <w:p w14:paraId="09A2343A" w14:textId="77777777" w:rsidR="00F02E45" w:rsidRDefault="003F1261">
      <w:pPr>
        <w:spacing w:after="84" w:line="259" w:lineRule="auto"/>
        <w:ind w:left="1623" w:right="0" w:firstLine="0"/>
        <w:jc w:val="left"/>
      </w:pPr>
      <w:r>
        <w:t xml:space="preserve"> </w:t>
      </w:r>
    </w:p>
    <w:p w14:paraId="2EBA3D4F" w14:textId="77777777" w:rsidR="00F02E45" w:rsidRDefault="003F1261">
      <w:pPr>
        <w:spacing w:after="84" w:line="259" w:lineRule="auto"/>
        <w:ind w:left="1623" w:right="0" w:firstLine="0"/>
        <w:jc w:val="left"/>
      </w:pPr>
      <w:r>
        <w:t xml:space="preserve"> </w:t>
      </w:r>
    </w:p>
    <w:p w14:paraId="39CEC7EE" w14:textId="48F4A152" w:rsidR="00F02E45" w:rsidRDefault="003F1261">
      <w:pPr>
        <w:spacing w:after="84" w:line="259" w:lineRule="auto"/>
        <w:ind w:left="1623" w:right="0" w:firstLine="0"/>
        <w:jc w:val="left"/>
      </w:pPr>
      <w:r>
        <w:t xml:space="preserve"> </w:t>
      </w:r>
    </w:p>
    <w:p w14:paraId="6BDD9490" w14:textId="2E9946FC" w:rsidR="0041159C" w:rsidRDefault="0041159C">
      <w:pPr>
        <w:spacing w:after="84" w:line="259" w:lineRule="auto"/>
        <w:ind w:left="1623" w:right="0" w:firstLine="0"/>
        <w:jc w:val="left"/>
      </w:pPr>
    </w:p>
    <w:p w14:paraId="4944EFF6" w14:textId="74B695F8" w:rsidR="0041159C" w:rsidRDefault="0041159C">
      <w:pPr>
        <w:spacing w:after="84" w:line="259" w:lineRule="auto"/>
        <w:ind w:left="1623" w:right="0" w:firstLine="0"/>
        <w:jc w:val="left"/>
      </w:pPr>
    </w:p>
    <w:p w14:paraId="1BA430A0" w14:textId="04EA2266" w:rsidR="0041159C" w:rsidRDefault="0041159C">
      <w:pPr>
        <w:spacing w:after="84" w:line="259" w:lineRule="auto"/>
        <w:ind w:left="1623" w:right="0" w:firstLine="0"/>
        <w:jc w:val="left"/>
      </w:pPr>
    </w:p>
    <w:p w14:paraId="25366658" w14:textId="3300F5CB" w:rsidR="0041159C" w:rsidRDefault="0041159C">
      <w:pPr>
        <w:spacing w:after="84" w:line="259" w:lineRule="auto"/>
        <w:ind w:left="1623" w:right="0" w:firstLine="0"/>
        <w:jc w:val="left"/>
      </w:pPr>
    </w:p>
    <w:p w14:paraId="46E22C96" w14:textId="6DD5470A" w:rsidR="0041159C" w:rsidRDefault="0041159C">
      <w:pPr>
        <w:spacing w:after="84" w:line="259" w:lineRule="auto"/>
        <w:ind w:left="1623" w:right="0" w:firstLine="0"/>
        <w:jc w:val="left"/>
      </w:pPr>
    </w:p>
    <w:p w14:paraId="2A132E97" w14:textId="3CEF1652" w:rsidR="0041159C" w:rsidRDefault="0041159C">
      <w:pPr>
        <w:spacing w:after="84" w:line="259" w:lineRule="auto"/>
        <w:ind w:left="1623" w:right="0" w:firstLine="0"/>
        <w:jc w:val="left"/>
      </w:pPr>
    </w:p>
    <w:p w14:paraId="3B381BDC" w14:textId="7291991E" w:rsidR="0041159C" w:rsidRDefault="0041159C">
      <w:pPr>
        <w:spacing w:after="84" w:line="259" w:lineRule="auto"/>
        <w:ind w:left="1623" w:right="0" w:firstLine="0"/>
        <w:jc w:val="left"/>
      </w:pPr>
    </w:p>
    <w:p w14:paraId="56ABF7B4" w14:textId="1E4A8C22" w:rsidR="0041159C" w:rsidRDefault="0041159C">
      <w:pPr>
        <w:spacing w:after="84" w:line="259" w:lineRule="auto"/>
        <w:ind w:left="1623" w:right="0" w:firstLine="0"/>
        <w:jc w:val="left"/>
      </w:pPr>
    </w:p>
    <w:p w14:paraId="2CEEC2BA" w14:textId="5EB13342" w:rsidR="0041159C" w:rsidRDefault="0041159C">
      <w:pPr>
        <w:spacing w:after="84" w:line="259" w:lineRule="auto"/>
        <w:ind w:left="1623" w:right="0" w:firstLine="0"/>
        <w:jc w:val="left"/>
      </w:pPr>
    </w:p>
    <w:p w14:paraId="4F085513" w14:textId="0DB49B8A" w:rsidR="0041159C" w:rsidRDefault="0041159C">
      <w:pPr>
        <w:spacing w:after="84" w:line="259" w:lineRule="auto"/>
        <w:ind w:left="1623" w:right="0" w:firstLine="0"/>
        <w:jc w:val="left"/>
      </w:pPr>
    </w:p>
    <w:p w14:paraId="64BFA43E" w14:textId="270CD7AF" w:rsidR="0041159C" w:rsidRDefault="0041159C">
      <w:pPr>
        <w:spacing w:after="84" w:line="259" w:lineRule="auto"/>
        <w:ind w:left="1623" w:right="0" w:firstLine="0"/>
        <w:jc w:val="left"/>
      </w:pPr>
    </w:p>
    <w:p w14:paraId="32BB2366" w14:textId="5049DD31" w:rsidR="0041159C" w:rsidRDefault="0041159C">
      <w:pPr>
        <w:spacing w:after="84" w:line="259" w:lineRule="auto"/>
        <w:ind w:left="1623" w:right="0" w:firstLine="0"/>
        <w:jc w:val="left"/>
      </w:pPr>
    </w:p>
    <w:p w14:paraId="3CB7722C" w14:textId="64A3E5DD" w:rsidR="0041159C" w:rsidRDefault="0041159C">
      <w:pPr>
        <w:spacing w:after="84" w:line="259" w:lineRule="auto"/>
        <w:ind w:left="1623" w:right="0" w:firstLine="0"/>
        <w:jc w:val="left"/>
      </w:pPr>
    </w:p>
    <w:p w14:paraId="7EB62DFE" w14:textId="2E0F59E4" w:rsidR="0041159C" w:rsidRDefault="0041159C">
      <w:pPr>
        <w:spacing w:after="84" w:line="259" w:lineRule="auto"/>
        <w:ind w:left="1623" w:right="0" w:firstLine="0"/>
        <w:jc w:val="left"/>
      </w:pPr>
    </w:p>
    <w:p w14:paraId="1DF859F8" w14:textId="77777777" w:rsidR="0041159C" w:rsidRDefault="0041159C">
      <w:pPr>
        <w:spacing w:after="84" w:line="259" w:lineRule="auto"/>
        <w:ind w:left="1623" w:right="0" w:firstLine="0"/>
        <w:jc w:val="left"/>
      </w:pPr>
    </w:p>
    <w:p w14:paraId="4CD8D332" w14:textId="77777777" w:rsidR="00F02E45" w:rsidRDefault="003F1261">
      <w:pPr>
        <w:spacing w:line="259" w:lineRule="auto"/>
        <w:ind w:left="1623" w:right="0" w:firstLine="0"/>
        <w:jc w:val="left"/>
      </w:pPr>
      <w:r>
        <w:t xml:space="preserve"> </w:t>
      </w:r>
    </w:p>
    <w:p w14:paraId="352B07EC" w14:textId="77777777" w:rsidR="00F02E45" w:rsidRDefault="003F1261">
      <w:pPr>
        <w:spacing w:line="259" w:lineRule="auto"/>
        <w:ind w:left="471" w:right="0" w:firstLine="0"/>
        <w:jc w:val="left"/>
      </w:pPr>
      <w:r>
        <w:rPr>
          <w:b/>
        </w:rPr>
        <w:t xml:space="preserve">                                                </w:t>
      </w:r>
      <w:r>
        <w:rPr>
          <w:noProof/>
        </w:rPr>
        <w:drawing>
          <wp:inline distT="0" distB="0" distL="0" distR="0" wp14:anchorId="33A3FB23" wp14:editId="34E646BB">
            <wp:extent cx="2467356" cy="781812"/>
            <wp:effectExtent l="0" t="0" r="0" b="0"/>
            <wp:docPr id="1303" name="Picture 1303"/>
            <wp:cNvGraphicFramePr/>
            <a:graphic xmlns:a="http://schemas.openxmlformats.org/drawingml/2006/main">
              <a:graphicData uri="http://schemas.openxmlformats.org/drawingml/2006/picture">
                <pic:pic xmlns:pic="http://schemas.openxmlformats.org/drawingml/2006/picture">
                  <pic:nvPicPr>
                    <pic:cNvPr id="1303" name="Picture 1303"/>
                    <pic:cNvPicPr/>
                  </pic:nvPicPr>
                  <pic:blipFill>
                    <a:blip r:embed="rId8"/>
                    <a:stretch>
                      <a:fillRect/>
                    </a:stretch>
                  </pic:blipFill>
                  <pic:spPr>
                    <a:xfrm>
                      <a:off x="0" y="0"/>
                      <a:ext cx="2467356" cy="781812"/>
                    </a:xfrm>
                    <a:prstGeom prst="rect">
                      <a:avLst/>
                    </a:prstGeom>
                  </pic:spPr>
                </pic:pic>
              </a:graphicData>
            </a:graphic>
          </wp:inline>
        </w:drawing>
      </w:r>
      <w:r>
        <w:rPr>
          <w:b/>
        </w:rPr>
        <w:t xml:space="preserve"> </w:t>
      </w:r>
    </w:p>
    <w:p w14:paraId="639A7660" w14:textId="77777777" w:rsidR="0067187E" w:rsidRDefault="003F1261">
      <w:pPr>
        <w:spacing w:line="259" w:lineRule="auto"/>
        <w:ind w:left="471" w:right="0" w:firstLine="0"/>
        <w:jc w:val="left"/>
        <w:rPr>
          <w:b/>
        </w:rPr>
      </w:pPr>
      <w:r>
        <w:rPr>
          <w:b/>
        </w:rPr>
        <w:t xml:space="preserve">                                        </w:t>
      </w:r>
    </w:p>
    <w:p w14:paraId="46E689D1" w14:textId="77777777" w:rsidR="0067187E" w:rsidRDefault="0067187E">
      <w:pPr>
        <w:spacing w:line="259" w:lineRule="auto"/>
        <w:ind w:left="471" w:right="0" w:firstLine="0"/>
        <w:jc w:val="left"/>
        <w:rPr>
          <w:b/>
        </w:rPr>
      </w:pPr>
    </w:p>
    <w:p w14:paraId="1C29131D" w14:textId="77777777" w:rsidR="0067187E" w:rsidRDefault="0067187E">
      <w:pPr>
        <w:spacing w:line="259" w:lineRule="auto"/>
        <w:ind w:left="471" w:right="0" w:firstLine="0"/>
        <w:jc w:val="left"/>
        <w:rPr>
          <w:b/>
        </w:rPr>
      </w:pPr>
    </w:p>
    <w:p w14:paraId="1513E2D7" w14:textId="77777777" w:rsidR="0067187E" w:rsidRDefault="0067187E">
      <w:pPr>
        <w:spacing w:line="259" w:lineRule="auto"/>
        <w:ind w:left="471" w:right="0" w:firstLine="0"/>
        <w:jc w:val="left"/>
        <w:rPr>
          <w:b/>
        </w:rPr>
      </w:pPr>
    </w:p>
    <w:p w14:paraId="4EDBABA5" w14:textId="6ECEF82E" w:rsidR="00F02E45" w:rsidRDefault="003F1261">
      <w:pPr>
        <w:spacing w:line="259" w:lineRule="auto"/>
        <w:ind w:left="471" w:right="0" w:firstLine="0"/>
        <w:jc w:val="left"/>
      </w:pPr>
      <w:r>
        <w:rPr>
          <w:b/>
        </w:rPr>
        <w:t xml:space="preserve">         </w:t>
      </w:r>
    </w:p>
    <w:p w14:paraId="5C54BAA6" w14:textId="77777777" w:rsidR="00F02E45" w:rsidRDefault="003F1261">
      <w:pPr>
        <w:spacing w:line="259" w:lineRule="auto"/>
        <w:ind w:left="471" w:right="0" w:firstLine="0"/>
        <w:jc w:val="left"/>
      </w:pPr>
      <w:r>
        <w:rPr>
          <w:b/>
        </w:rPr>
        <w:t xml:space="preserve"> </w:t>
      </w:r>
    </w:p>
    <w:p w14:paraId="398946C0" w14:textId="3BAED8CB" w:rsidR="00F02E45" w:rsidRPr="00EE7EA4" w:rsidRDefault="00EE7EA4" w:rsidP="00EE7EA4">
      <w:pPr>
        <w:spacing w:after="9" w:line="249" w:lineRule="auto"/>
        <w:ind w:left="466" w:right="0"/>
        <w:jc w:val="left"/>
      </w:pPr>
      <w:r w:rsidRPr="00EE7EA4">
        <w:rPr>
          <w:rFonts w:eastAsia="Calibri"/>
          <w:b/>
        </w:rPr>
        <w:t>Appendix 1: Statement of work</w:t>
      </w:r>
    </w:p>
    <w:p w14:paraId="626C026C" w14:textId="77777777" w:rsidR="00F02E45" w:rsidRDefault="003F1261" w:rsidP="00EE7EA4">
      <w:pPr>
        <w:spacing w:line="259" w:lineRule="auto"/>
        <w:ind w:left="471" w:right="0" w:firstLine="0"/>
        <w:jc w:val="left"/>
      </w:pPr>
      <w:r>
        <w:rPr>
          <w:rFonts w:ascii="Calibri" w:eastAsia="Calibri" w:hAnsi="Calibri" w:cs="Calibri"/>
        </w:rPr>
        <w:t xml:space="preserve">                                                                                </w:t>
      </w:r>
    </w:p>
    <w:p w14:paraId="64A5DECC" w14:textId="5E6B8357" w:rsidR="00F02E45" w:rsidRPr="004533C3" w:rsidRDefault="003F1261">
      <w:pPr>
        <w:spacing w:after="9" w:line="249" w:lineRule="auto"/>
        <w:ind w:left="466" w:right="0"/>
        <w:rPr>
          <w:highlight w:val="yellow"/>
        </w:rPr>
      </w:pPr>
      <w:r w:rsidRPr="004533C3">
        <w:rPr>
          <w:rFonts w:eastAsia="Calibri"/>
          <w:b/>
          <w:highlight w:val="yellow"/>
        </w:rPr>
        <w:t xml:space="preserve">Job Title: </w:t>
      </w:r>
      <w:r w:rsidR="00F75ED2">
        <w:rPr>
          <w:rFonts w:eastAsia="Calibri"/>
          <w:b/>
          <w:highlight w:val="yellow"/>
        </w:rPr>
        <w:t>Consultant</w:t>
      </w:r>
    </w:p>
    <w:p w14:paraId="4A6111B9" w14:textId="65CE9F76" w:rsidR="00F02E45" w:rsidRPr="004533C3" w:rsidRDefault="003F1261">
      <w:pPr>
        <w:spacing w:after="9" w:line="249" w:lineRule="auto"/>
        <w:ind w:left="466" w:right="0"/>
        <w:rPr>
          <w:highlight w:val="yellow"/>
        </w:rPr>
      </w:pPr>
      <w:r w:rsidRPr="004533C3">
        <w:rPr>
          <w:rFonts w:eastAsia="Calibri"/>
          <w:b/>
          <w:highlight w:val="yellow"/>
        </w:rPr>
        <w:t xml:space="preserve">Duty Station: </w:t>
      </w:r>
      <w:r w:rsidR="00426775">
        <w:rPr>
          <w:rFonts w:eastAsia="Calibri"/>
          <w:bCs/>
          <w:highlight w:val="yellow"/>
        </w:rPr>
        <w:t>Nashville, TN, USA</w:t>
      </w:r>
    </w:p>
    <w:p w14:paraId="08F1C957" w14:textId="18F4505F" w:rsidR="00F02E45" w:rsidRPr="004533C3" w:rsidRDefault="003F1261">
      <w:pPr>
        <w:spacing w:after="9" w:line="249" w:lineRule="auto"/>
        <w:ind w:left="466" w:right="0"/>
        <w:rPr>
          <w:rFonts w:eastAsia="Calibri"/>
          <w:bCs/>
          <w:highlight w:val="yellow"/>
        </w:rPr>
      </w:pPr>
      <w:r w:rsidRPr="004533C3">
        <w:rPr>
          <w:rFonts w:eastAsia="Calibri"/>
          <w:b/>
          <w:highlight w:val="yellow"/>
        </w:rPr>
        <w:t xml:space="preserve">Duration: </w:t>
      </w:r>
      <w:r w:rsidR="0067187E">
        <w:rPr>
          <w:rFonts w:eastAsia="Calibri"/>
          <w:bCs/>
          <w:highlight w:val="yellow"/>
        </w:rPr>
        <w:t>6 weeks</w:t>
      </w:r>
    </w:p>
    <w:p w14:paraId="6C7A76AD" w14:textId="4C2EDE8B" w:rsidR="00C333AE" w:rsidRPr="004533C3" w:rsidRDefault="00C333AE">
      <w:pPr>
        <w:spacing w:after="9" w:line="249" w:lineRule="auto"/>
        <w:ind w:left="466" w:right="0"/>
        <w:rPr>
          <w:highlight w:val="yellow"/>
        </w:rPr>
      </w:pPr>
      <w:r w:rsidRPr="004533C3">
        <w:rPr>
          <w:rFonts w:eastAsia="Calibri"/>
          <w:b/>
          <w:highlight w:val="yellow"/>
        </w:rPr>
        <w:t>Number of days:</w:t>
      </w:r>
      <w:r w:rsidRPr="004533C3">
        <w:rPr>
          <w:highlight w:val="yellow"/>
        </w:rPr>
        <w:t xml:space="preserve"> </w:t>
      </w:r>
      <w:r w:rsidR="00AA04C8">
        <w:rPr>
          <w:highlight w:val="yellow"/>
        </w:rPr>
        <w:t>30</w:t>
      </w:r>
    </w:p>
    <w:p w14:paraId="3EC5CDFF" w14:textId="60A0BCD1" w:rsidR="00F02E45" w:rsidRPr="004533C3" w:rsidRDefault="003F1261">
      <w:pPr>
        <w:spacing w:after="9" w:line="249" w:lineRule="auto"/>
        <w:ind w:left="466" w:right="0"/>
        <w:rPr>
          <w:highlight w:val="yellow"/>
        </w:rPr>
      </w:pPr>
      <w:r w:rsidRPr="004533C3">
        <w:rPr>
          <w:rFonts w:eastAsia="Calibri"/>
          <w:b/>
          <w:highlight w:val="yellow"/>
        </w:rPr>
        <w:t xml:space="preserve">Nature of Position:  </w:t>
      </w:r>
      <w:r w:rsidR="00D861FD" w:rsidRPr="004533C3">
        <w:rPr>
          <w:rFonts w:eastAsia="Calibri"/>
          <w:bCs/>
          <w:highlight w:val="yellow"/>
        </w:rPr>
        <w:t>Contractor</w:t>
      </w:r>
    </w:p>
    <w:p w14:paraId="457C7CBD" w14:textId="26EBA442" w:rsidR="00F02E45" w:rsidRPr="00C333AE" w:rsidRDefault="003F1261">
      <w:pPr>
        <w:spacing w:after="9" w:line="249" w:lineRule="auto"/>
        <w:ind w:left="466" w:right="0"/>
      </w:pPr>
      <w:r w:rsidRPr="004533C3">
        <w:rPr>
          <w:rFonts w:eastAsia="Calibri"/>
          <w:b/>
          <w:highlight w:val="yellow"/>
        </w:rPr>
        <w:t xml:space="preserve">Supervisor: </w:t>
      </w:r>
      <w:r w:rsidR="00D861FD" w:rsidRPr="004533C3">
        <w:rPr>
          <w:rFonts w:eastAsia="Calibri"/>
          <w:bCs/>
          <w:highlight w:val="yellow"/>
        </w:rPr>
        <w:t>Principle Investigator</w:t>
      </w:r>
      <w:r w:rsidRPr="00C333AE">
        <w:rPr>
          <w:rFonts w:eastAsia="Calibri"/>
          <w:b/>
        </w:rPr>
        <w:t xml:space="preserve"> </w:t>
      </w:r>
    </w:p>
    <w:p w14:paraId="53CA34FA" w14:textId="77777777" w:rsidR="00F02E45" w:rsidRPr="00C333AE" w:rsidRDefault="003F1261">
      <w:pPr>
        <w:spacing w:line="259" w:lineRule="auto"/>
        <w:ind w:left="471" w:right="0" w:firstLine="0"/>
        <w:jc w:val="left"/>
      </w:pPr>
      <w:r w:rsidRPr="00C333AE">
        <w:rPr>
          <w:rFonts w:eastAsia="Calibri"/>
          <w:b/>
        </w:rPr>
        <w:t xml:space="preserve">  </w:t>
      </w:r>
    </w:p>
    <w:p w14:paraId="0F5F3E41" w14:textId="77777777" w:rsidR="00F02E45" w:rsidRPr="00C333AE" w:rsidRDefault="003F1261">
      <w:pPr>
        <w:spacing w:after="9" w:line="249" w:lineRule="auto"/>
        <w:ind w:left="466" w:right="0"/>
      </w:pPr>
      <w:r w:rsidRPr="00C333AE">
        <w:rPr>
          <w:rFonts w:eastAsia="Calibri"/>
          <w:b/>
        </w:rPr>
        <w:t>ASLM background</w:t>
      </w:r>
      <w:r w:rsidRPr="00C333AE">
        <w:rPr>
          <w:rFonts w:eastAsia="Calibri"/>
        </w:rPr>
        <w:t xml:space="preserve"> </w:t>
      </w:r>
    </w:p>
    <w:p w14:paraId="53E3F883" w14:textId="77777777" w:rsidR="00F02E45" w:rsidRPr="00C333AE" w:rsidRDefault="003F1261">
      <w:pPr>
        <w:spacing w:line="259" w:lineRule="auto"/>
        <w:ind w:left="471" w:right="0" w:firstLine="0"/>
        <w:jc w:val="left"/>
      </w:pPr>
      <w:r w:rsidRPr="00C333AE">
        <w:rPr>
          <w:rFonts w:eastAsia="Calibri"/>
        </w:rPr>
        <w:t xml:space="preserve"> </w:t>
      </w:r>
    </w:p>
    <w:p w14:paraId="6BC19C91" w14:textId="77777777" w:rsidR="00F02E45" w:rsidRPr="009243C4" w:rsidRDefault="003F1261">
      <w:pPr>
        <w:spacing w:after="9" w:line="249" w:lineRule="auto"/>
        <w:ind w:left="466" w:right="0"/>
        <w:rPr>
          <w:bCs/>
        </w:rPr>
      </w:pPr>
      <w:r w:rsidRPr="009243C4">
        <w:rPr>
          <w:rFonts w:eastAsia="Calibri"/>
          <w:bCs/>
        </w:rPr>
        <w:t xml:space="preserve">The African Society for Laboratory Medicine (ASLM) is a Pan-African professional body working to advocate for the critical role and needs of laboratory medicine and networks throughout Africa. Africa is rapidly growing but faces major health challenges including epidemics of HIV, tuberculosis, and malaria, and new priorities such as Ebola and other global health security threats. Strengthened laboratory capacity and surveillance in Africa are critical to overcoming the burden of disease and ensuring a healthy future for the continent. ASLM addresses these challenges by working collaboratively with governments, local and international organizations, implementing partners, and the private sector. </w:t>
      </w:r>
    </w:p>
    <w:p w14:paraId="7DA064DA" w14:textId="77777777" w:rsidR="00F02E45" w:rsidRPr="00C333AE" w:rsidRDefault="003F1261">
      <w:pPr>
        <w:spacing w:line="259" w:lineRule="auto"/>
        <w:ind w:left="471" w:right="0" w:firstLine="0"/>
        <w:jc w:val="left"/>
      </w:pPr>
      <w:r w:rsidRPr="00C333AE">
        <w:rPr>
          <w:rFonts w:eastAsia="Calibri"/>
          <w:b/>
        </w:rPr>
        <w:t xml:space="preserve"> </w:t>
      </w:r>
    </w:p>
    <w:p w14:paraId="2E33D24B" w14:textId="426244E7" w:rsidR="0067187E" w:rsidRDefault="003F1261">
      <w:pPr>
        <w:spacing w:after="41" w:line="249" w:lineRule="auto"/>
        <w:ind w:left="466" w:right="0"/>
        <w:rPr>
          <w:rFonts w:eastAsia="Calibri"/>
          <w:b/>
        </w:rPr>
      </w:pPr>
      <w:r w:rsidRPr="00C333AE">
        <w:rPr>
          <w:rFonts w:eastAsia="Calibri"/>
          <w:b/>
        </w:rPr>
        <w:t xml:space="preserve">Key Responsibilities </w:t>
      </w:r>
    </w:p>
    <w:p w14:paraId="35FA6944" w14:textId="694E3755" w:rsidR="0067187E" w:rsidRPr="00426775" w:rsidRDefault="0067187E" w:rsidP="0067187E">
      <w:pPr>
        <w:spacing w:after="41" w:line="249" w:lineRule="auto"/>
        <w:ind w:left="466" w:right="0"/>
        <w:rPr>
          <w:szCs w:val="22"/>
        </w:rPr>
      </w:pPr>
      <w:commentRangeStart w:id="9"/>
      <w:r w:rsidRPr="00426775">
        <w:rPr>
          <w:szCs w:val="22"/>
          <w:lang w:eastAsia="ko-KR"/>
        </w:rPr>
        <w:t>Continue development of an electronic tool for tracking of equipment maintenance and calibration in PEPFAR supported countries.</w:t>
      </w:r>
      <w:commentRangeEnd w:id="9"/>
      <w:r w:rsidR="00751435">
        <w:rPr>
          <w:rStyle w:val="CommentReference"/>
        </w:rPr>
        <w:commentReference w:id="9"/>
      </w:r>
    </w:p>
    <w:p w14:paraId="62A5237A" w14:textId="7508F028" w:rsidR="0067187E" w:rsidRPr="00751435" w:rsidRDefault="0067187E" w:rsidP="0067187E">
      <w:pPr>
        <w:pStyle w:val="ListParagraph"/>
        <w:numPr>
          <w:ilvl w:val="0"/>
          <w:numId w:val="8"/>
        </w:numPr>
        <w:spacing w:line="240" w:lineRule="auto"/>
        <w:ind w:right="0"/>
        <w:jc w:val="left"/>
        <w:rPr>
          <w:b/>
          <w:szCs w:val="22"/>
        </w:rPr>
      </w:pPr>
      <w:r w:rsidRPr="00751435">
        <w:rPr>
          <w:szCs w:val="22"/>
        </w:rPr>
        <w:t xml:space="preserve">Support the development of Ona surveys to be used to in the field to collect data on newly deployed equipment, as well as to update data on existing equipment already in circulation </w:t>
      </w:r>
    </w:p>
    <w:p w14:paraId="744EEDFD" w14:textId="5864DC19" w:rsidR="0067187E" w:rsidRPr="00751435" w:rsidDel="00751435" w:rsidRDefault="0067187E" w:rsidP="0067187E">
      <w:pPr>
        <w:pStyle w:val="ListParagraph"/>
        <w:numPr>
          <w:ilvl w:val="1"/>
          <w:numId w:val="8"/>
        </w:numPr>
        <w:spacing w:line="240" w:lineRule="auto"/>
        <w:ind w:right="0"/>
        <w:jc w:val="left"/>
        <w:rPr>
          <w:del w:id="10" w:author="Travis Sondgerath" w:date="2020-08-10T14:46:00Z"/>
          <w:b/>
          <w:szCs w:val="22"/>
        </w:rPr>
      </w:pPr>
      <w:del w:id="11" w:author="Travis Sondgerath" w:date="2020-08-10T14:46:00Z">
        <w:r w:rsidRPr="00751435" w:rsidDel="00751435">
          <w:rPr>
            <w:szCs w:val="22"/>
          </w:rPr>
          <w:delText>Create web forms to collect pertinent equipment data modeled after the web forms developed during the previous contract</w:delText>
        </w:r>
      </w:del>
    </w:p>
    <w:p w14:paraId="130CE79E" w14:textId="2B68DF13" w:rsidR="0067187E" w:rsidRPr="00751435" w:rsidRDefault="0067187E" w:rsidP="0067187E">
      <w:pPr>
        <w:pStyle w:val="ListParagraph"/>
        <w:numPr>
          <w:ilvl w:val="1"/>
          <w:numId w:val="8"/>
        </w:numPr>
        <w:spacing w:line="240" w:lineRule="auto"/>
        <w:ind w:right="0"/>
        <w:jc w:val="left"/>
        <w:rPr>
          <w:b/>
          <w:szCs w:val="22"/>
        </w:rPr>
      </w:pPr>
      <w:del w:id="12" w:author="Travis Sondgerath" w:date="2020-08-10T14:46:00Z">
        <w:r w:rsidRPr="00751435" w:rsidDel="00751435">
          <w:rPr>
            <w:szCs w:val="22"/>
          </w:rPr>
          <w:delText xml:space="preserve">Upload these forms to the IRESSEF Ona account, deploy </w:delText>
        </w:r>
      </w:del>
      <w:ins w:id="13" w:author="Travis Sondgerath" w:date="2020-08-10T14:46:00Z">
        <w:r w:rsidR="00751435">
          <w:rPr>
            <w:szCs w:val="22"/>
          </w:rPr>
          <w:t>D</w:t>
        </w:r>
        <w:r w:rsidR="00751435" w:rsidRPr="00751435">
          <w:rPr>
            <w:szCs w:val="22"/>
          </w:rPr>
          <w:t xml:space="preserve">eploy </w:t>
        </w:r>
      </w:ins>
      <w:r w:rsidRPr="00751435">
        <w:rPr>
          <w:szCs w:val="22"/>
        </w:rPr>
        <w:t>web forms to Open Data Kit (ODK) Collect for mobile device deployment/collection</w:t>
      </w:r>
    </w:p>
    <w:p w14:paraId="711E50AB" w14:textId="26187AC8" w:rsidR="0067187E" w:rsidRPr="00751435" w:rsidDel="00751435" w:rsidRDefault="0067187E" w:rsidP="0067187E">
      <w:pPr>
        <w:pStyle w:val="ListParagraph"/>
        <w:numPr>
          <w:ilvl w:val="1"/>
          <w:numId w:val="8"/>
        </w:numPr>
        <w:spacing w:line="240" w:lineRule="auto"/>
        <w:ind w:right="0"/>
        <w:jc w:val="left"/>
        <w:rPr>
          <w:del w:id="14" w:author="Travis Sondgerath" w:date="2020-08-10T14:44:00Z"/>
          <w:b/>
          <w:szCs w:val="22"/>
        </w:rPr>
      </w:pPr>
      <w:del w:id="15" w:author="Travis Sondgerath" w:date="2020-08-10T14:44:00Z">
        <w:r w:rsidRPr="00751435" w:rsidDel="00751435">
          <w:rPr>
            <w:szCs w:val="22"/>
          </w:rPr>
          <w:delText>Verify these data can be extracted from Ona via Application Programming Interface using R</w:delText>
        </w:r>
      </w:del>
    </w:p>
    <w:p w14:paraId="330999C5" w14:textId="77777777" w:rsidR="0067187E" w:rsidRPr="00751435" w:rsidRDefault="0067187E" w:rsidP="0067187E">
      <w:pPr>
        <w:pStyle w:val="ListParagraph"/>
        <w:numPr>
          <w:ilvl w:val="1"/>
          <w:numId w:val="8"/>
        </w:numPr>
        <w:spacing w:line="240" w:lineRule="auto"/>
        <w:ind w:right="0"/>
        <w:jc w:val="left"/>
        <w:rPr>
          <w:b/>
          <w:szCs w:val="22"/>
        </w:rPr>
      </w:pPr>
      <w:r w:rsidRPr="00751435">
        <w:rPr>
          <w:szCs w:val="22"/>
        </w:rPr>
        <w:t xml:space="preserve">Pilot the data collection tools with in the field </w:t>
      </w:r>
    </w:p>
    <w:p w14:paraId="125CF8E7" w14:textId="77777777" w:rsidR="0067187E" w:rsidRPr="00751435" w:rsidRDefault="0067187E" w:rsidP="0067187E">
      <w:pPr>
        <w:pStyle w:val="ListParagraph"/>
        <w:numPr>
          <w:ilvl w:val="1"/>
          <w:numId w:val="8"/>
        </w:numPr>
        <w:spacing w:line="240" w:lineRule="auto"/>
        <w:ind w:right="0"/>
        <w:jc w:val="left"/>
        <w:rPr>
          <w:b/>
          <w:szCs w:val="22"/>
        </w:rPr>
      </w:pPr>
      <w:r w:rsidRPr="00751435">
        <w:rPr>
          <w:szCs w:val="22"/>
        </w:rPr>
        <w:t>Provide summary report of initial submissions using in-country data</w:t>
      </w:r>
    </w:p>
    <w:p w14:paraId="13C583B2" w14:textId="199FA618" w:rsidR="0067187E" w:rsidRPr="00751435" w:rsidDel="00751435" w:rsidRDefault="0067187E" w:rsidP="0067187E">
      <w:pPr>
        <w:pStyle w:val="ListParagraph"/>
        <w:numPr>
          <w:ilvl w:val="0"/>
          <w:numId w:val="8"/>
        </w:numPr>
        <w:spacing w:line="240" w:lineRule="auto"/>
        <w:ind w:right="0"/>
        <w:jc w:val="left"/>
        <w:rPr>
          <w:del w:id="16" w:author="Travis Sondgerath" w:date="2020-08-10T14:46:00Z"/>
          <w:b/>
          <w:szCs w:val="22"/>
        </w:rPr>
      </w:pPr>
      <w:del w:id="17" w:author="Travis Sondgerath" w:date="2020-08-10T14:46:00Z">
        <w:r w:rsidRPr="00751435" w:rsidDel="00751435">
          <w:rPr>
            <w:szCs w:val="22"/>
          </w:rPr>
          <w:delText>Coordinate with PAC members on IT and field-related issues related to identifying the best systems, processes and tools</w:delText>
        </w:r>
      </w:del>
    </w:p>
    <w:p w14:paraId="1B5A0BF9" w14:textId="4ED33181" w:rsidR="0067187E" w:rsidRPr="00751435" w:rsidDel="00751435" w:rsidRDefault="0067187E" w:rsidP="0067187E">
      <w:pPr>
        <w:pStyle w:val="ListParagraph"/>
        <w:numPr>
          <w:ilvl w:val="1"/>
          <w:numId w:val="8"/>
        </w:numPr>
        <w:spacing w:line="240" w:lineRule="auto"/>
        <w:ind w:right="0"/>
        <w:jc w:val="left"/>
        <w:rPr>
          <w:del w:id="18" w:author="Travis Sondgerath" w:date="2020-08-10T14:46:00Z"/>
          <w:szCs w:val="22"/>
        </w:rPr>
      </w:pPr>
      <w:del w:id="19" w:author="Travis Sondgerath" w:date="2020-08-10T14:46:00Z">
        <w:r w:rsidRPr="00751435" w:rsidDel="00751435">
          <w:rPr>
            <w:szCs w:val="22"/>
          </w:rPr>
          <w:delText>Lead weekly or bi-weekly meetings and IT Task Force conference calls (to be scheduled in coordination with the PAC project management team)</w:delText>
        </w:r>
      </w:del>
    </w:p>
    <w:p w14:paraId="688A0DCC" w14:textId="310FA342" w:rsidR="0067187E" w:rsidRPr="00751435" w:rsidDel="00751435" w:rsidRDefault="0067187E" w:rsidP="0067187E">
      <w:pPr>
        <w:pStyle w:val="ListParagraph"/>
        <w:numPr>
          <w:ilvl w:val="1"/>
          <w:numId w:val="8"/>
        </w:numPr>
        <w:spacing w:line="240" w:lineRule="auto"/>
        <w:ind w:right="0"/>
        <w:jc w:val="left"/>
        <w:rPr>
          <w:del w:id="20" w:author="Travis Sondgerath" w:date="2020-08-10T14:46:00Z"/>
          <w:szCs w:val="22"/>
        </w:rPr>
      </w:pPr>
      <w:del w:id="21" w:author="Travis Sondgerath" w:date="2020-08-10T14:46:00Z">
        <w:r w:rsidRPr="00751435" w:rsidDel="00751435">
          <w:rPr>
            <w:szCs w:val="22"/>
          </w:rPr>
          <w:lastRenderedPageBreak/>
          <w:delText xml:space="preserve">Develop technical outline for expected work products </w:delText>
        </w:r>
      </w:del>
    </w:p>
    <w:p w14:paraId="134029BF" w14:textId="3604DAC8" w:rsidR="0067187E" w:rsidRPr="00751435" w:rsidRDefault="0067187E" w:rsidP="0067187E">
      <w:pPr>
        <w:pStyle w:val="ListParagraph"/>
        <w:numPr>
          <w:ilvl w:val="0"/>
          <w:numId w:val="8"/>
        </w:numPr>
        <w:spacing w:line="240" w:lineRule="auto"/>
        <w:ind w:right="0"/>
        <w:jc w:val="left"/>
        <w:rPr>
          <w:b/>
          <w:szCs w:val="22"/>
        </w:rPr>
      </w:pPr>
      <w:r w:rsidRPr="00751435">
        <w:rPr>
          <w:szCs w:val="22"/>
        </w:rPr>
        <w:t xml:space="preserve">Support the deployment of an </w:t>
      </w:r>
      <w:del w:id="22" w:author="Travis Sondgerath" w:date="2020-08-10T14:48:00Z">
        <w:r w:rsidRPr="00751435" w:rsidDel="00751435">
          <w:rPr>
            <w:szCs w:val="22"/>
          </w:rPr>
          <w:delText xml:space="preserve">IRESSEF </w:delText>
        </w:r>
      </w:del>
      <w:commentRangeStart w:id="23"/>
      <w:ins w:id="24" w:author="Travis Sondgerath" w:date="2020-08-10T14:48:00Z">
        <w:r w:rsidR="00751435">
          <w:rPr>
            <w:szCs w:val="22"/>
          </w:rPr>
          <w:t>ASLM</w:t>
        </w:r>
        <w:commentRangeEnd w:id="23"/>
        <w:r w:rsidR="00751435">
          <w:rPr>
            <w:rStyle w:val="CommentReference"/>
          </w:rPr>
          <w:commentReference w:id="23"/>
        </w:r>
        <w:r w:rsidR="00751435" w:rsidRPr="00751435">
          <w:rPr>
            <w:szCs w:val="22"/>
          </w:rPr>
          <w:t xml:space="preserve"> </w:t>
        </w:r>
      </w:ins>
      <w:r w:rsidRPr="00751435">
        <w:rPr>
          <w:szCs w:val="22"/>
        </w:rPr>
        <w:t xml:space="preserve">administered reporting platform </w:t>
      </w:r>
    </w:p>
    <w:p w14:paraId="523E1321" w14:textId="3F4C25A2" w:rsidR="00A046CB" w:rsidRPr="00A046CB" w:rsidRDefault="00A046CB" w:rsidP="0067187E">
      <w:pPr>
        <w:pStyle w:val="ListParagraph"/>
        <w:numPr>
          <w:ilvl w:val="1"/>
          <w:numId w:val="8"/>
        </w:numPr>
        <w:spacing w:line="240" w:lineRule="auto"/>
        <w:ind w:right="0"/>
        <w:jc w:val="left"/>
        <w:rPr>
          <w:ins w:id="25" w:author="Travis Sondgerath" w:date="2020-08-10T14:52:00Z"/>
          <w:b/>
          <w:szCs w:val="22"/>
          <w:rPrChange w:id="26" w:author="Travis Sondgerath" w:date="2020-08-10T14:52:00Z">
            <w:rPr>
              <w:ins w:id="27" w:author="Travis Sondgerath" w:date="2020-08-10T14:52:00Z"/>
              <w:szCs w:val="22"/>
            </w:rPr>
          </w:rPrChange>
        </w:rPr>
      </w:pPr>
      <w:ins w:id="28" w:author="Travis Sondgerath" w:date="2020-08-10T14:52:00Z">
        <w:r>
          <w:rPr>
            <w:b/>
            <w:szCs w:val="22"/>
          </w:rPr>
          <w:t>Deploy an RStudio web applic</w:t>
        </w:r>
      </w:ins>
      <w:ins w:id="29" w:author="Travis Sondgerath" w:date="2020-08-10T14:53:00Z">
        <w:r>
          <w:rPr>
            <w:b/>
            <w:szCs w:val="22"/>
          </w:rPr>
          <w:t xml:space="preserve">ation to </w:t>
        </w:r>
      </w:ins>
      <w:ins w:id="30" w:author="Travis Sondgerath" w:date="2020-08-10T14:54:00Z">
        <w:r>
          <w:rPr>
            <w:b/>
            <w:szCs w:val="22"/>
          </w:rPr>
          <w:t xml:space="preserve">an Amazon EC2 instance. </w:t>
        </w:r>
      </w:ins>
    </w:p>
    <w:p w14:paraId="1F8E47AD" w14:textId="547D9B52" w:rsidR="0067187E" w:rsidRPr="00751435" w:rsidRDefault="0067187E" w:rsidP="0067187E">
      <w:pPr>
        <w:pStyle w:val="ListParagraph"/>
        <w:numPr>
          <w:ilvl w:val="1"/>
          <w:numId w:val="8"/>
        </w:numPr>
        <w:spacing w:line="240" w:lineRule="auto"/>
        <w:ind w:right="0"/>
        <w:jc w:val="left"/>
        <w:rPr>
          <w:b/>
          <w:szCs w:val="22"/>
        </w:rPr>
      </w:pPr>
      <w:r w:rsidRPr="00751435">
        <w:rPr>
          <w:szCs w:val="22"/>
        </w:rPr>
        <w:t>Deploy an RStudio Connect Server instance on Amazon Web Services</w:t>
      </w:r>
      <w:ins w:id="31" w:author="Travis Sondgerath" w:date="2020-08-10T14:56:00Z">
        <w:r w:rsidR="00A046CB">
          <w:rPr>
            <w:szCs w:val="22"/>
          </w:rPr>
          <w:t xml:space="preserve">. </w:t>
        </w:r>
      </w:ins>
      <w:ins w:id="32" w:author="Travis Sondgerath" w:date="2020-08-10T14:58:00Z">
        <w:r w:rsidR="00A046CB">
          <w:rPr>
            <w:szCs w:val="22"/>
          </w:rPr>
          <w:t xml:space="preserve">Ensure reports are highly available to users and authentication is configured. </w:t>
        </w:r>
      </w:ins>
      <w:ins w:id="33" w:author="Travis Sondgerath" w:date="2020-08-13T11:26:00Z">
        <w:r w:rsidR="007E156D">
          <w:rPr>
            <w:szCs w:val="22"/>
          </w:rPr>
          <w:t xml:space="preserve">Dependent upon </w:t>
        </w:r>
        <w:proofErr w:type="gramStart"/>
        <w:r w:rsidR="007E156D">
          <w:rPr>
            <w:szCs w:val="22"/>
          </w:rPr>
          <w:t>whether or not</w:t>
        </w:r>
        <w:proofErr w:type="gramEnd"/>
        <w:r w:rsidR="007E156D">
          <w:rPr>
            <w:szCs w:val="22"/>
          </w:rPr>
          <w:t xml:space="preserve"> the Principle Investigator would like to move forward with thi</w:t>
        </w:r>
      </w:ins>
      <w:ins w:id="34" w:author="Travis Sondgerath" w:date="2020-08-13T11:27:00Z">
        <w:r w:rsidR="007E156D">
          <w:rPr>
            <w:szCs w:val="22"/>
          </w:rPr>
          <w:t xml:space="preserve">s option. </w:t>
        </w:r>
      </w:ins>
    </w:p>
    <w:p w14:paraId="30606FAC" w14:textId="7BCAB8B2" w:rsidR="0067187E" w:rsidRPr="00751435" w:rsidDel="00A046CB" w:rsidRDefault="0067187E" w:rsidP="0067187E">
      <w:pPr>
        <w:pStyle w:val="ListParagraph"/>
        <w:numPr>
          <w:ilvl w:val="1"/>
          <w:numId w:val="8"/>
        </w:numPr>
        <w:spacing w:line="240" w:lineRule="auto"/>
        <w:ind w:right="0"/>
        <w:jc w:val="left"/>
        <w:rPr>
          <w:del w:id="35" w:author="Travis Sondgerath" w:date="2020-08-10T14:58:00Z"/>
          <w:b/>
          <w:szCs w:val="22"/>
        </w:rPr>
      </w:pPr>
      <w:del w:id="36" w:author="Travis Sondgerath" w:date="2020-08-10T14:58:00Z">
        <w:r w:rsidRPr="00751435" w:rsidDel="00A046CB">
          <w:rPr>
            <w:szCs w:val="22"/>
          </w:rPr>
          <w:delText>Coordinate any calls as necessary with RSutio Connect customer support</w:delText>
        </w:r>
      </w:del>
    </w:p>
    <w:p w14:paraId="7EA8D952" w14:textId="6B130F4A" w:rsidR="0067187E" w:rsidRPr="00751435" w:rsidRDefault="0067187E" w:rsidP="0067187E">
      <w:pPr>
        <w:pStyle w:val="ListParagraph"/>
        <w:numPr>
          <w:ilvl w:val="1"/>
          <w:numId w:val="8"/>
        </w:numPr>
        <w:spacing w:line="240" w:lineRule="auto"/>
        <w:ind w:right="0"/>
        <w:jc w:val="left"/>
        <w:rPr>
          <w:b/>
          <w:szCs w:val="22"/>
        </w:rPr>
      </w:pPr>
      <w:r w:rsidRPr="00751435">
        <w:rPr>
          <w:szCs w:val="22"/>
        </w:rPr>
        <w:t>Develop reports</w:t>
      </w:r>
      <w:ins w:id="37" w:author="Travis Sondgerath" w:date="2020-08-10T14:59:00Z">
        <w:r w:rsidR="00A046CB">
          <w:rPr>
            <w:szCs w:val="22"/>
          </w:rPr>
          <w:t xml:space="preserve"> in web application</w:t>
        </w:r>
      </w:ins>
      <w:r w:rsidRPr="00751435">
        <w:rPr>
          <w:szCs w:val="22"/>
        </w:rPr>
        <w:t xml:space="preserve"> to display and describe equipment data as needed. Reports should include;</w:t>
      </w:r>
    </w:p>
    <w:p w14:paraId="2EA615B4" w14:textId="77777777" w:rsidR="0067187E" w:rsidRPr="00751435" w:rsidRDefault="0067187E" w:rsidP="0067187E">
      <w:pPr>
        <w:pStyle w:val="ListParagraph"/>
        <w:numPr>
          <w:ilvl w:val="2"/>
          <w:numId w:val="8"/>
        </w:numPr>
        <w:spacing w:line="240" w:lineRule="auto"/>
        <w:ind w:right="0"/>
        <w:jc w:val="left"/>
        <w:rPr>
          <w:szCs w:val="22"/>
        </w:rPr>
      </w:pPr>
      <w:r w:rsidRPr="00751435">
        <w:rPr>
          <w:szCs w:val="22"/>
        </w:rPr>
        <w:t>Report describing the current state of equipment and which equipment needs attention</w:t>
      </w:r>
    </w:p>
    <w:p w14:paraId="349B580F" w14:textId="33B2D2FA" w:rsidR="0067187E" w:rsidRPr="00751435" w:rsidRDefault="0067187E" w:rsidP="0067187E">
      <w:pPr>
        <w:pStyle w:val="ListParagraph"/>
        <w:numPr>
          <w:ilvl w:val="2"/>
          <w:numId w:val="8"/>
        </w:numPr>
        <w:spacing w:line="240" w:lineRule="auto"/>
        <w:ind w:right="0"/>
        <w:jc w:val="left"/>
        <w:rPr>
          <w:szCs w:val="22"/>
        </w:rPr>
      </w:pPr>
      <w:del w:id="38" w:author="Travis Sondgerath" w:date="2020-08-10T14:58:00Z">
        <w:r w:rsidRPr="00751435" w:rsidDel="00A046CB">
          <w:rPr>
            <w:szCs w:val="22"/>
          </w:rPr>
          <w:delText xml:space="preserve">Scorecard </w:delText>
        </w:r>
      </w:del>
      <w:ins w:id="39" w:author="Travis Sondgerath" w:date="2020-08-10T14:58:00Z">
        <w:r w:rsidR="00A046CB">
          <w:rPr>
            <w:szCs w:val="22"/>
          </w:rPr>
          <w:t>Report</w:t>
        </w:r>
        <w:r w:rsidR="00A046CB" w:rsidRPr="00751435">
          <w:rPr>
            <w:szCs w:val="22"/>
          </w:rPr>
          <w:t xml:space="preserve"> </w:t>
        </w:r>
      </w:ins>
      <w:r w:rsidRPr="00751435">
        <w:rPr>
          <w:szCs w:val="22"/>
        </w:rPr>
        <w:t xml:space="preserve">describing lapses of equipment care or documentation </w:t>
      </w:r>
    </w:p>
    <w:p w14:paraId="468DFDBB" w14:textId="77777777" w:rsidR="0067187E" w:rsidRPr="00751435" w:rsidRDefault="0067187E" w:rsidP="0067187E">
      <w:pPr>
        <w:pStyle w:val="ListParagraph"/>
        <w:numPr>
          <w:ilvl w:val="2"/>
          <w:numId w:val="8"/>
        </w:numPr>
        <w:spacing w:line="240" w:lineRule="auto"/>
        <w:ind w:right="0"/>
        <w:jc w:val="left"/>
        <w:rPr>
          <w:szCs w:val="22"/>
        </w:rPr>
      </w:pPr>
      <w:r w:rsidRPr="00751435">
        <w:rPr>
          <w:szCs w:val="22"/>
        </w:rPr>
        <w:t>Drill down reports allowing facility leaders to look at maintenance activities by maintenance engineer or facility</w:t>
      </w:r>
    </w:p>
    <w:p w14:paraId="504BD74F" w14:textId="77777777" w:rsidR="0067187E" w:rsidRPr="00751435" w:rsidRDefault="0067187E" w:rsidP="0067187E">
      <w:pPr>
        <w:pStyle w:val="ListParagraph"/>
        <w:numPr>
          <w:ilvl w:val="2"/>
          <w:numId w:val="8"/>
        </w:numPr>
        <w:spacing w:line="240" w:lineRule="auto"/>
        <w:ind w:right="0"/>
        <w:jc w:val="left"/>
        <w:rPr>
          <w:szCs w:val="22"/>
        </w:rPr>
      </w:pPr>
      <w:r w:rsidRPr="00751435">
        <w:rPr>
          <w:szCs w:val="22"/>
        </w:rPr>
        <w:t>Build in functionality to alert users when maintenance activities need to be performed</w:t>
      </w:r>
    </w:p>
    <w:p w14:paraId="088FCC84" w14:textId="77777777" w:rsidR="0067187E" w:rsidRPr="00751435" w:rsidRDefault="0067187E" w:rsidP="0067187E">
      <w:pPr>
        <w:pStyle w:val="ListParagraph"/>
        <w:numPr>
          <w:ilvl w:val="0"/>
          <w:numId w:val="8"/>
        </w:numPr>
        <w:spacing w:line="240" w:lineRule="auto"/>
        <w:ind w:right="0"/>
        <w:jc w:val="left"/>
        <w:rPr>
          <w:szCs w:val="22"/>
        </w:rPr>
      </w:pPr>
      <w:r w:rsidRPr="00751435">
        <w:rPr>
          <w:szCs w:val="22"/>
        </w:rPr>
        <w:t xml:space="preserve">Develop a final report describing activities </w:t>
      </w:r>
    </w:p>
    <w:p w14:paraId="0FA59D20" w14:textId="76571C5E" w:rsidR="0067187E" w:rsidRPr="00751435" w:rsidRDefault="0067187E" w:rsidP="0067187E">
      <w:pPr>
        <w:pStyle w:val="ListParagraph"/>
        <w:numPr>
          <w:ilvl w:val="1"/>
          <w:numId w:val="8"/>
        </w:numPr>
        <w:spacing w:line="240" w:lineRule="auto"/>
        <w:ind w:right="0"/>
        <w:jc w:val="left"/>
        <w:rPr>
          <w:szCs w:val="22"/>
        </w:rPr>
      </w:pPr>
      <w:del w:id="40" w:author="Travis Sondgerath" w:date="2020-08-10T15:43:00Z">
        <w:r w:rsidRPr="00751435" w:rsidDel="00785C0A">
          <w:rPr>
            <w:szCs w:val="22"/>
          </w:rPr>
          <w:delText xml:space="preserve">Publish </w:delText>
        </w:r>
      </w:del>
      <w:ins w:id="41" w:author="Travis Sondgerath" w:date="2020-08-10T15:43:00Z">
        <w:r w:rsidR="00785C0A">
          <w:rPr>
            <w:szCs w:val="22"/>
          </w:rPr>
          <w:t>Make</w:t>
        </w:r>
        <w:r w:rsidR="00785C0A" w:rsidRPr="00751435">
          <w:rPr>
            <w:szCs w:val="22"/>
          </w:rPr>
          <w:t xml:space="preserve"> </w:t>
        </w:r>
      </w:ins>
      <w:r w:rsidRPr="00751435">
        <w:rPr>
          <w:szCs w:val="22"/>
        </w:rPr>
        <w:t>final report as well as any</w:t>
      </w:r>
      <w:ins w:id="42" w:author="Travis Sondgerath" w:date="2020-08-10T15:43:00Z">
        <w:r w:rsidR="00785C0A">
          <w:rPr>
            <w:szCs w:val="22"/>
          </w:rPr>
          <w:t xml:space="preserve"> additional</w:t>
        </w:r>
      </w:ins>
      <w:r w:rsidRPr="00751435">
        <w:rPr>
          <w:szCs w:val="22"/>
        </w:rPr>
        <w:t xml:space="preserve"> technical documentation </w:t>
      </w:r>
      <w:del w:id="43" w:author="Travis Sondgerath" w:date="2020-08-10T15:43:00Z">
        <w:r w:rsidRPr="00751435" w:rsidDel="00785C0A">
          <w:rPr>
            <w:szCs w:val="22"/>
          </w:rPr>
          <w:delText xml:space="preserve">to </w:delText>
        </w:r>
        <w:commentRangeStart w:id="44"/>
        <w:r w:rsidRPr="00751435" w:rsidDel="00785C0A">
          <w:rPr>
            <w:szCs w:val="22"/>
          </w:rPr>
          <w:delText>GitHub</w:delText>
        </w:r>
      </w:del>
      <w:commentRangeEnd w:id="44"/>
      <w:ins w:id="45" w:author="Travis Sondgerath" w:date="2020-08-10T15:43:00Z">
        <w:r w:rsidR="00785C0A">
          <w:rPr>
            <w:szCs w:val="22"/>
          </w:rPr>
          <w:t>available</w:t>
        </w:r>
      </w:ins>
      <w:r w:rsidRPr="00751435">
        <w:rPr>
          <w:rStyle w:val="CommentReference"/>
        </w:rPr>
        <w:commentReference w:id="44"/>
      </w:r>
      <w:r w:rsidRPr="00751435">
        <w:rPr>
          <w:szCs w:val="22"/>
        </w:rPr>
        <w:t xml:space="preserve"> </w:t>
      </w:r>
    </w:p>
    <w:p w14:paraId="0F4BAB35" w14:textId="64F3DB7B" w:rsidR="00C333AE" w:rsidRDefault="00C333AE" w:rsidP="00C333AE">
      <w:pPr>
        <w:spacing w:after="29" w:line="259" w:lineRule="auto"/>
        <w:ind w:right="592"/>
        <w:jc w:val="left"/>
      </w:pPr>
    </w:p>
    <w:p w14:paraId="7A37E59B" w14:textId="77777777" w:rsidR="00C333AE" w:rsidRPr="00C333AE" w:rsidRDefault="00C333AE" w:rsidP="00C333AE">
      <w:pPr>
        <w:spacing w:after="29" w:line="259" w:lineRule="auto"/>
        <w:ind w:right="592"/>
        <w:jc w:val="left"/>
      </w:pPr>
    </w:p>
    <w:p w14:paraId="2301EE81" w14:textId="3018474A" w:rsidR="00502752" w:rsidRDefault="00502752">
      <w:pPr>
        <w:spacing w:line="259" w:lineRule="auto"/>
        <w:ind w:left="471" w:right="0" w:firstLine="0"/>
        <w:jc w:val="left"/>
        <w:rPr>
          <w:b/>
        </w:rPr>
      </w:pPr>
      <w:r>
        <w:rPr>
          <w:b/>
        </w:rPr>
        <w:t>Appendix 2: Output Delivery Schedule</w:t>
      </w:r>
    </w:p>
    <w:p w14:paraId="357F3ABD" w14:textId="6CFD3D99" w:rsidR="00502752" w:rsidRDefault="00502752">
      <w:pPr>
        <w:spacing w:line="259" w:lineRule="auto"/>
        <w:ind w:left="471" w:right="0" w:firstLine="0"/>
        <w:jc w:val="left"/>
        <w:rPr>
          <w:b/>
        </w:rPr>
      </w:pPr>
    </w:p>
    <w:tbl>
      <w:tblPr>
        <w:tblStyle w:val="TableGrid0"/>
        <w:tblW w:w="10228" w:type="dxa"/>
        <w:tblInd w:w="471" w:type="dxa"/>
        <w:tblLook w:val="04A0" w:firstRow="1" w:lastRow="0" w:firstColumn="1" w:lastColumn="0" w:noHBand="0" w:noVBand="1"/>
      </w:tblPr>
      <w:tblGrid>
        <w:gridCol w:w="2233"/>
        <w:gridCol w:w="3528"/>
        <w:gridCol w:w="2835"/>
        <w:gridCol w:w="1632"/>
      </w:tblGrid>
      <w:tr w:rsidR="004923EA" w:rsidRPr="0067187E" w14:paraId="3259CDA9" w14:textId="77777777" w:rsidTr="00C333AE">
        <w:trPr>
          <w:trHeight w:val="566"/>
        </w:trPr>
        <w:tc>
          <w:tcPr>
            <w:tcW w:w="2233" w:type="dxa"/>
            <w:shd w:val="clear" w:color="auto" w:fill="E7E6E6" w:themeFill="background2"/>
          </w:tcPr>
          <w:p w14:paraId="3DD9B174" w14:textId="1120A706" w:rsidR="004923EA" w:rsidRPr="0067187E" w:rsidRDefault="004923EA" w:rsidP="00502752">
            <w:pPr>
              <w:spacing w:line="259" w:lineRule="auto"/>
              <w:ind w:left="0" w:right="0" w:firstLine="0"/>
              <w:jc w:val="center"/>
              <w:rPr>
                <w:b/>
                <w:bCs/>
                <w:highlight w:val="yellow"/>
              </w:rPr>
            </w:pPr>
            <w:commentRangeStart w:id="46"/>
            <w:r w:rsidRPr="0067187E">
              <w:rPr>
                <w:b/>
                <w:bCs/>
                <w:highlight w:val="yellow"/>
              </w:rPr>
              <w:t>Objective</w:t>
            </w:r>
          </w:p>
        </w:tc>
        <w:tc>
          <w:tcPr>
            <w:tcW w:w="3528" w:type="dxa"/>
            <w:shd w:val="clear" w:color="auto" w:fill="E7E6E6" w:themeFill="background2"/>
          </w:tcPr>
          <w:p w14:paraId="5A824F08" w14:textId="6393F2E2" w:rsidR="004923EA" w:rsidRPr="0067187E" w:rsidRDefault="004923EA" w:rsidP="00502752">
            <w:pPr>
              <w:spacing w:line="259" w:lineRule="auto"/>
              <w:ind w:left="0" w:right="0" w:firstLine="0"/>
              <w:jc w:val="center"/>
              <w:rPr>
                <w:b/>
                <w:bCs/>
                <w:highlight w:val="yellow"/>
              </w:rPr>
            </w:pPr>
            <w:r w:rsidRPr="0067187E">
              <w:rPr>
                <w:b/>
                <w:bCs/>
                <w:highlight w:val="yellow"/>
              </w:rPr>
              <w:t>Activity</w:t>
            </w:r>
          </w:p>
        </w:tc>
        <w:tc>
          <w:tcPr>
            <w:tcW w:w="2835" w:type="dxa"/>
            <w:shd w:val="clear" w:color="auto" w:fill="E7E6E6" w:themeFill="background2"/>
          </w:tcPr>
          <w:p w14:paraId="541ECFA1" w14:textId="007BED17" w:rsidR="004923EA" w:rsidRPr="0067187E" w:rsidRDefault="004923EA" w:rsidP="00502752">
            <w:pPr>
              <w:spacing w:line="259" w:lineRule="auto"/>
              <w:ind w:left="0" w:right="0" w:firstLine="0"/>
              <w:jc w:val="center"/>
              <w:rPr>
                <w:b/>
                <w:bCs/>
                <w:highlight w:val="yellow"/>
              </w:rPr>
            </w:pPr>
            <w:r w:rsidRPr="0067187E">
              <w:rPr>
                <w:b/>
                <w:bCs/>
                <w:highlight w:val="yellow"/>
              </w:rPr>
              <w:t>Deliverable</w:t>
            </w:r>
          </w:p>
        </w:tc>
        <w:tc>
          <w:tcPr>
            <w:tcW w:w="1632" w:type="dxa"/>
            <w:shd w:val="clear" w:color="auto" w:fill="E7E6E6" w:themeFill="background2"/>
          </w:tcPr>
          <w:p w14:paraId="3D1038A4" w14:textId="705B30E5" w:rsidR="004923EA" w:rsidRPr="0067187E" w:rsidRDefault="004923EA" w:rsidP="00502752">
            <w:pPr>
              <w:spacing w:line="259" w:lineRule="auto"/>
              <w:ind w:left="0" w:right="0" w:firstLine="0"/>
              <w:jc w:val="center"/>
              <w:rPr>
                <w:b/>
                <w:bCs/>
                <w:highlight w:val="yellow"/>
              </w:rPr>
            </w:pPr>
            <w:r w:rsidRPr="0067187E">
              <w:rPr>
                <w:b/>
                <w:bCs/>
                <w:highlight w:val="yellow"/>
              </w:rPr>
              <w:t>Maximum Number of days</w:t>
            </w:r>
            <w:commentRangeEnd w:id="46"/>
            <w:r w:rsidR="0067187E" w:rsidRPr="0067187E">
              <w:rPr>
                <w:rStyle w:val="CommentReference"/>
                <w:highlight w:val="yellow"/>
              </w:rPr>
              <w:commentReference w:id="46"/>
            </w:r>
          </w:p>
        </w:tc>
      </w:tr>
      <w:tr w:rsidR="00C333AE" w:rsidRPr="0067187E" w14:paraId="1E0912A5" w14:textId="77777777" w:rsidTr="00C333AE">
        <w:trPr>
          <w:trHeight w:val="2266"/>
        </w:trPr>
        <w:tc>
          <w:tcPr>
            <w:tcW w:w="2233" w:type="dxa"/>
          </w:tcPr>
          <w:p w14:paraId="45023F77" w14:textId="55AC9C9E" w:rsidR="00C333AE" w:rsidRPr="007E156D" w:rsidRDefault="00246820" w:rsidP="00246820">
            <w:pPr>
              <w:spacing w:line="259" w:lineRule="auto"/>
              <w:ind w:left="0" w:right="0" w:firstLine="0"/>
              <w:jc w:val="left"/>
              <w:rPr>
                <w:b/>
                <w:bCs/>
                <w:szCs w:val="22"/>
                <w:highlight w:val="yellow"/>
              </w:rPr>
            </w:pPr>
            <w:ins w:id="47" w:author="Travis Sondgerath" w:date="2020-08-10T15:08:00Z">
              <w:r w:rsidRPr="008D72B8">
                <w:rPr>
                  <w:szCs w:val="22"/>
                </w:rPr>
                <w:t>1.</w:t>
              </w:r>
              <w:r w:rsidRPr="00054AC5">
                <w:rPr>
                  <w:szCs w:val="22"/>
                </w:rPr>
                <w:t xml:space="preserve"> </w:t>
              </w:r>
              <w:r w:rsidRPr="00CF14BD">
                <w:rPr>
                  <w:szCs w:val="22"/>
                </w:rPr>
                <w:t>Support the development of Ona surveys to be used to in the field to collect data on newly deployed equipment, as well as to update data on existing equipment already in circulation</w:t>
              </w:r>
            </w:ins>
          </w:p>
        </w:tc>
        <w:tc>
          <w:tcPr>
            <w:tcW w:w="3528" w:type="dxa"/>
          </w:tcPr>
          <w:p w14:paraId="75A63161" w14:textId="77777777" w:rsidR="00726F05" w:rsidRPr="008D72B8" w:rsidRDefault="00726F05" w:rsidP="00726F05">
            <w:pPr>
              <w:pStyle w:val="ListParagraph"/>
              <w:numPr>
                <w:ilvl w:val="0"/>
                <w:numId w:val="4"/>
              </w:numPr>
              <w:spacing w:line="240" w:lineRule="auto"/>
              <w:ind w:right="0"/>
              <w:jc w:val="left"/>
              <w:rPr>
                <w:color w:val="000000" w:themeColor="text1"/>
                <w:szCs w:val="22"/>
                <w:rPrChange w:id="48" w:author="Travis Sondgerath" w:date="2020-08-11T09:49:00Z">
                  <w:rPr>
                    <w:color w:val="000000" w:themeColor="text1"/>
                    <w:sz w:val="20"/>
                    <w:szCs w:val="20"/>
                  </w:rPr>
                </w:rPrChange>
              </w:rPr>
            </w:pPr>
            <w:r w:rsidRPr="008D72B8">
              <w:rPr>
                <w:color w:val="000000" w:themeColor="text1"/>
                <w:szCs w:val="22"/>
                <w:rPrChange w:id="49" w:author="Travis Sondgerath" w:date="2020-08-11T09:49:00Z">
                  <w:rPr>
                    <w:color w:val="000000" w:themeColor="text1"/>
                    <w:sz w:val="20"/>
                    <w:szCs w:val="20"/>
                  </w:rPr>
                </w:rPrChange>
              </w:rPr>
              <w:t>Pilot data collection forms in the field</w:t>
            </w:r>
          </w:p>
          <w:p w14:paraId="5C0CA4FB" w14:textId="77777777" w:rsidR="0018156A" w:rsidRPr="008D72B8" w:rsidRDefault="0018156A" w:rsidP="0018156A">
            <w:pPr>
              <w:pStyle w:val="ListParagraph"/>
              <w:numPr>
                <w:ilvl w:val="0"/>
                <w:numId w:val="4"/>
              </w:numPr>
              <w:spacing w:line="240" w:lineRule="auto"/>
              <w:ind w:right="0"/>
              <w:jc w:val="left"/>
              <w:rPr>
                <w:ins w:id="50" w:author="Travis Sondgerath" w:date="2020-08-11T08:16:00Z"/>
                <w:color w:val="000000" w:themeColor="text1"/>
                <w:szCs w:val="22"/>
                <w:rPrChange w:id="51" w:author="Travis Sondgerath" w:date="2020-08-11T09:49:00Z">
                  <w:rPr>
                    <w:ins w:id="52" w:author="Travis Sondgerath" w:date="2020-08-11T08:16:00Z"/>
                    <w:color w:val="000000" w:themeColor="text1"/>
                    <w:sz w:val="20"/>
                    <w:szCs w:val="20"/>
                  </w:rPr>
                </w:rPrChange>
              </w:rPr>
            </w:pPr>
            <w:ins w:id="53" w:author="Travis Sondgerath" w:date="2020-08-11T08:16:00Z">
              <w:r w:rsidRPr="008D72B8">
                <w:rPr>
                  <w:color w:val="000000" w:themeColor="text1"/>
                  <w:szCs w:val="22"/>
                  <w:rPrChange w:id="54" w:author="Travis Sondgerath" w:date="2020-08-11T09:49:00Z">
                    <w:rPr>
                      <w:color w:val="000000" w:themeColor="text1"/>
                      <w:sz w:val="20"/>
                      <w:szCs w:val="20"/>
                    </w:rPr>
                  </w:rPrChange>
                </w:rPr>
                <w:t>Focus specifically on collecting data using the form for newly added equipment (</w:t>
              </w:r>
              <w:r w:rsidRPr="008D72B8">
                <w:rPr>
                  <w:i/>
                  <w:color w:val="000000" w:themeColor="text1"/>
                  <w:szCs w:val="22"/>
                  <w:rPrChange w:id="55" w:author="Travis Sondgerath" w:date="2020-08-11T09:49:00Z">
                    <w:rPr>
                      <w:i/>
                      <w:color w:val="000000" w:themeColor="text1"/>
                      <w:sz w:val="20"/>
                      <w:szCs w:val="20"/>
                    </w:rPr>
                  </w:rPrChange>
                </w:rPr>
                <w:t>dependent upon field collection of data</w:t>
              </w:r>
              <w:r w:rsidRPr="008D72B8">
                <w:rPr>
                  <w:color w:val="000000" w:themeColor="text1"/>
                  <w:szCs w:val="22"/>
                  <w:rPrChange w:id="56" w:author="Travis Sondgerath" w:date="2020-08-11T09:49:00Z">
                    <w:rPr>
                      <w:color w:val="000000" w:themeColor="text1"/>
                      <w:sz w:val="20"/>
                      <w:szCs w:val="20"/>
                    </w:rPr>
                  </w:rPrChange>
                </w:rPr>
                <w:t>)</w:t>
              </w:r>
            </w:ins>
          </w:p>
          <w:p w14:paraId="03C153E6" w14:textId="77777777" w:rsidR="00726F05" w:rsidRPr="008D72B8" w:rsidRDefault="00726F05" w:rsidP="00726F05">
            <w:pPr>
              <w:pStyle w:val="ListParagraph"/>
              <w:numPr>
                <w:ilvl w:val="0"/>
                <w:numId w:val="4"/>
              </w:numPr>
              <w:spacing w:line="240" w:lineRule="auto"/>
              <w:ind w:right="0"/>
              <w:jc w:val="left"/>
              <w:rPr>
                <w:color w:val="000000" w:themeColor="text1"/>
                <w:szCs w:val="22"/>
                <w:rPrChange w:id="57" w:author="Travis Sondgerath" w:date="2020-08-11T09:49:00Z">
                  <w:rPr>
                    <w:color w:val="000000" w:themeColor="text1"/>
                    <w:sz w:val="20"/>
                    <w:szCs w:val="20"/>
                  </w:rPr>
                </w:rPrChange>
              </w:rPr>
            </w:pPr>
            <w:r w:rsidRPr="008D72B8">
              <w:rPr>
                <w:color w:val="000000" w:themeColor="text1"/>
                <w:szCs w:val="22"/>
                <w:rPrChange w:id="58" w:author="Travis Sondgerath" w:date="2020-08-11T09:49:00Z">
                  <w:rPr>
                    <w:color w:val="000000" w:themeColor="text1"/>
                    <w:sz w:val="20"/>
                    <w:szCs w:val="20"/>
                  </w:rPr>
                </w:rPrChange>
              </w:rPr>
              <w:t xml:space="preserve">Deploy forms using ODK Collect for mobile </w:t>
            </w:r>
          </w:p>
          <w:p w14:paraId="2ABC4332" w14:textId="3B9847F0" w:rsidR="00726F05" w:rsidRPr="008D72B8" w:rsidDel="0018156A" w:rsidRDefault="00726F05" w:rsidP="00726F05">
            <w:pPr>
              <w:pStyle w:val="ListParagraph"/>
              <w:numPr>
                <w:ilvl w:val="0"/>
                <w:numId w:val="4"/>
              </w:numPr>
              <w:spacing w:line="240" w:lineRule="auto"/>
              <w:ind w:right="0"/>
              <w:jc w:val="left"/>
              <w:rPr>
                <w:del w:id="59" w:author="Travis Sondgerath" w:date="2020-08-11T08:16:00Z"/>
                <w:color w:val="000000" w:themeColor="text1"/>
                <w:szCs w:val="22"/>
                <w:rPrChange w:id="60" w:author="Travis Sondgerath" w:date="2020-08-11T09:49:00Z">
                  <w:rPr>
                    <w:del w:id="61" w:author="Travis Sondgerath" w:date="2020-08-11T08:16:00Z"/>
                    <w:color w:val="000000" w:themeColor="text1"/>
                    <w:sz w:val="20"/>
                    <w:szCs w:val="20"/>
                  </w:rPr>
                </w:rPrChange>
              </w:rPr>
            </w:pPr>
            <w:del w:id="62" w:author="Travis Sondgerath" w:date="2020-08-11T08:16:00Z">
              <w:r w:rsidRPr="008D72B8" w:rsidDel="0018156A">
                <w:rPr>
                  <w:color w:val="000000" w:themeColor="text1"/>
                  <w:szCs w:val="22"/>
                  <w:rPrChange w:id="63" w:author="Travis Sondgerath" w:date="2020-08-11T09:49:00Z">
                    <w:rPr>
                      <w:color w:val="000000" w:themeColor="text1"/>
                      <w:sz w:val="20"/>
                      <w:szCs w:val="20"/>
                    </w:rPr>
                  </w:rPrChange>
                </w:rPr>
                <w:delText>Focus specifically on using the form for newly added equipment (</w:delText>
              </w:r>
              <w:r w:rsidRPr="008D72B8" w:rsidDel="0018156A">
                <w:rPr>
                  <w:i/>
                  <w:color w:val="000000" w:themeColor="text1"/>
                  <w:szCs w:val="22"/>
                  <w:rPrChange w:id="64" w:author="Travis Sondgerath" w:date="2020-08-11T09:49:00Z">
                    <w:rPr>
                      <w:i/>
                      <w:color w:val="000000" w:themeColor="text1"/>
                      <w:sz w:val="20"/>
                      <w:szCs w:val="20"/>
                    </w:rPr>
                  </w:rPrChange>
                </w:rPr>
                <w:delText>dependent upon field collection of data</w:delText>
              </w:r>
              <w:r w:rsidRPr="008D72B8" w:rsidDel="0018156A">
                <w:rPr>
                  <w:color w:val="000000" w:themeColor="text1"/>
                  <w:szCs w:val="22"/>
                  <w:rPrChange w:id="65" w:author="Travis Sondgerath" w:date="2020-08-11T09:49:00Z">
                    <w:rPr>
                      <w:color w:val="000000" w:themeColor="text1"/>
                      <w:sz w:val="20"/>
                      <w:szCs w:val="20"/>
                    </w:rPr>
                  </w:rPrChange>
                </w:rPr>
                <w:delText>)</w:delText>
              </w:r>
            </w:del>
          </w:p>
          <w:p w14:paraId="2DADEC52" w14:textId="77777777" w:rsidR="00726F05" w:rsidRPr="008D72B8" w:rsidDel="0018156A" w:rsidRDefault="00726F05" w:rsidP="00726F05">
            <w:pPr>
              <w:pStyle w:val="ListParagraph"/>
              <w:numPr>
                <w:ilvl w:val="0"/>
                <w:numId w:val="4"/>
              </w:numPr>
              <w:spacing w:line="240" w:lineRule="auto"/>
              <w:ind w:right="0"/>
              <w:jc w:val="left"/>
              <w:rPr>
                <w:del w:id="66" w:author="Travis Sondgerath" w:date="2020-08-11T08:14:00Z"/>
                <w:color w:val="000000" w:themeColor="text1"/>
                <w:szCs w:val="22"/>
                <w:rPrChange w:id="67" w:author="Travis Sondgerath" w:date="2020-08-11T09:49:00Z">
                  <w:rPr>
                    <w:del w:id="68" w:author="Travis Sondgerath" w:date="2020-08-11T08:14:00Z"/>
                    <w:color w:val="000000" w:themeColor="text1"/>
                    <w:sz w:val="20"/>
                    <w:szCs w:val="20"/>
                  </w:rPr>
                </w:rPrChange>
              </w:rPr>
            </w:pPr>
            <w:del w:id="69" w:author="Travis Sondgerath" w:date="2020-08-11T08:14:00Z">
              <w:r w:rsidRPr="008D72B8" w:rsidDel="0018156A">
                <w:rPr>
                  <w:color w:val="000000" w:themeColor="text1"/>
                  <w:szCs w:val="22"/>
                  <w:rPrChange w:id="70" w:author="Travis Sondgerath" w:date="2020-08-11T09:49:00Z">
                    <w:rPr>
                      <w:color w:val="000000" w:themeColor="text1"/>
                      <w:sz w:val="20"/>
                      <w:szCs w:val="20"/>
                    </w:rPr>
                  </w:rPrChange>
                </w:rPr>
                <w:delText>Provide report summarizing initially collected data</w:delText>
              </w:r>
            </w:del>
          </w:p>
          <w:p w14:paraId="3B830D9C" w14:textId="77777777" w:rsidR="00726F05" w:rsidRPr="008D72B8" w:rsidRDefault="00726F05" w:rsidP="0018156A">
            <w:pPr>
              <w:pStyle w:val="ListParagraph"/>
              <w:numPr>
                <w:ilvl w:val="0"/>
                <w:numId w:val="4"/>
              </w:numPr>
              <w:spacing w:line="240" w:lineRule="auto"/>
              <w:ind w:right="0"/>
              <w:jc w:val="left"/>
              <w:rPr>
                <w:color w:val="000000" w:themeColor="text1"/>
                <w:szCs w:val="22"/>
                <w:rPrChange w:id="71" w:author="Travis Sondgerath" w:date="2020-08-11T09:49:00Z">
                  <w:rPr/>
                </w:rPrChange>
              </w:rPr>
            </w:pPr>
          </w:p>
          <w:p w14:paraId="3A339D51" w14:textId="64C85D0A" w:rsidR="00C333AE" w:rsidRPr="008D72B8" w:rsidRDefault="00C333AE">
            <w:pPr>
              <w:spacing w:line="259" w:lineRule="auto"/>
              <w:ind w:left="0" w:right="0" w:firstLine="0"/>
              <w:jc w:val="left"/>
              <w:rPr>
                <w:szCs w:val="22"/>
                <w:highlight w:val="yellow"/>
              </w:rPr>
            </w:pPr>
          </w:p>
        </w:tc>
        <w:tc>
          <w:tcPr>
            <w:tcW w:w="2835" w:type="dxa"/>
          </w:tcPr>
          <w:p w14:paraId="1A605751" w14:textId="77777777" w:rsidR="00C333AE" w:rsidRDefault="0018156A" w:rsidP="0018156A">
            <w:pPr>
              <w:pStyle w:val="ListParagraph"/>
              <w:numPr>
                <w:ilvl w:val="0"/>
                <w:numId w:val="4"/>
              </w:numPr>
              <w:spacing w:line="259" w:lineRule="auto"/>
              <w:ind w:right="0"/>
              <w:jc w:val="left"/>
              <w:rPr>
                <w:ins w:id="72" w:author="Travis Sondgerath" w:date="2020-08-11T11:42:00Z"/>
                <w:szCs w:val="22"/>
              </w:rPr>
            </w:pPr>
            <w:ins w:id="73" w:author="Travis Sondgerath" w:date="2020-08-11T08:18:00Z">
              <w:r w:rsidRPr="008D72B8">
                <w:rPr>
                  <w:szCs w:val="22"/>
                </w:rPr>
                <w:t>Data collected in the field</w:t>
              </w:r>
              <w:r w:rsidRPr="00054AC5">
                <w:rPr>
                  <w:szCs w:val="22"/>
                </w:rPr>
                <w:t xml:space="preserve"> will be visible in the </w:t>
              </w:r>
              <w:proofErr w:type="spellStart"/>
              <w:r w:rsidRPr="00054AC5">
                <w:rPr>
                  <w:szCs w:val="22"/>
                </w:rPr>
                <w:t>eToo</w:t>
              </w:r>
              <w:r w:rsidRPr="00CF14BD">
                <w:rPr>
                  <w:szCs w:val="22"/>
                </w:rPr>
                <w:t>l</w:t>
              </w:r>
            </w:ins>
            <w:proofErr w:type="spellEnd"/>
          </w:p>
          <w:p w14:paraId="69270CDB" w14:textId="2E1A91FF" w:rsidR="003D0557" w:rsidRPr="008D72B8" w:rsidRDefault="003D0557">
            <w:pPr>
              <w:pStyle w:val="ListParagraph"/>
              <w:numPr>
                <w:ilvl w:val="0"/>
                <w:numId w:val="4"/>
              </w:numPr>
              <w:spacing w:line="259" w:lineRule="auto"/>
              <w:ind w:right="0"/>
              <w:jc w:val="left"/>
              <w:rPr>
                <w:szCs w:val="22"/>
                <w:rPrChange w:id="74" w:author="Travis Sondgerath" w:date="2020-08-11T09:49:00Z">
                  <w:rPr>
                    <w:highlight w:val="yellow"/>
                  </w:rPr>
                </w:rPrChange>
              </w:rPr>
              <w:pPrChange w:id="75" w:author="Travis Sondgerath" w:date="2020-08-11T08:18:00Z">
                <w:pPr>
                  <w:spacing w:line="259" w:lineRule="auto"/>
                  <w:ind w:left="0" w:right="0" w:firstLine="0"/>
                  <w:jc w:val="left"/>
                </w:pPr>
              </w:pPrChange>
            </w:pPr>
            <w:ins w:id="76" w:author="Travis Sondgerath" w:date="2020-08-11T11:43:00Z">
              <w:r>
                <w:rPr>
                  <w:szCs w:val="22"/>
                </w:rPr>
                <w:t>Document with instructions for collecting data using the Ona forms using ODK Collect</w:t>
              </w:r>
            </w:ins>
          </w:p>
        </w:tc>
        <w:tc>
          <w:tcPr>
            <w:tcW w:w="1632" w:type="dxa"/>
          </w:tcPr>
          <w:p w14:paraId="1A2524FF" w14:textId="7E37621E" w:rsidR="00C333AE" w:rsidRPr="007E156D" w:rsidRDefault="007E156D">
            <w:pPr>
              <w:spacing w:line="259" w:lineRule="auto"/>
              <w:ind w:left="0" w:right="0" w:firstLine="0"/>
              <w:jc w:val="left"/>
              <w:rPr>
                <w:rPrChange w:id="77" w:author="Travis Sondgerath" w:date="2020-08-13T11:27:00Z">
                  <w:rPr>
                    <w:highlight w:val="yellow"/>
                  </w:rPr>
                </w:rPrChange>
              </w:rPr>
            </w:pPr>
            <w:ins w:id="78" w:author="Travis Sondgerath" w:date="2020-08-13T11:27:00Z">
              <w:r>
                <w:t>15</w:t>
              </w:r>
            </w:ins>
          </w:p>
        </w:tc>
      </w:tr>
      <w:tr w:rsidR="00C333AE" w:rsidRPr="0067187E" w14:paraId="58A19E3C" w14:textId="77777777" w:rsidTr="00C333AE">
        <w:trPr>
          <w:trHeight w:val="566"/>
        </w:trPr>
        <w:tc>
          <w:tcPr>
            <w:tcW w:w="2233" w:type="dxa"/>
          </w:tcPr>
          <w:p w14:paraId="5B72CA05" w14:textId="77777777" w:rsidR="00246820" w:rsidRPr="008D72B8" w:rsidRDefault="00246820">
            <w:pPr>
              <w:spacing w:line="240" w:lineRule="auto"/>
              <w:ind w:right="0"/>
              <w:jc w:val="left"/>
              <w:rPr>
                <w:ins w:id="79" w:author="Travis Sondgerath" w:date="2020-08-10T15:09:00Z"/>
                <w:b/>
                <w:szCs w:val="22"/>
              </w:rPr>
              <w:pPrChange w:id="80" w:author="Travis Sondgerath" w:date="2020-08-10T15:09:00Z">
                <w:pPr>
                  <w:pStyle w:val="ListParagraph"/>
                  <w:numPr>
                    <w:numId w:val="10"/>
                  </w:numPr>
                  <w:spacing w:line="240" w:lineRule="auto"/>
                  <w:ind w:right="0" w:hanging="360"/>
                  <w:jc w:val="left"/>
                </w:pPr>
              </w:pPrChange>
            </w:pPr>
            <w:ins w:id="81" w:author="Travis Sondgerath" w:date="2020-08-10T15:09:00Z">
              <w:r w:rsidRPr="008D72B8">
                <w:rPr>
                  <w:b/>
                  <w:bCs/>
                  <w:szCs w:val="22"/>
                  <w:rPrChange w:id="82" w:author="Travis Sondgerath" w:date="2020-08-11T09:49:00Z">
                    <w:rPr>
                      <w:b/>
                      <w:bCs/>
                      <w:highlight w:val="yellow"/>
                    </w:rPr>
                  </w:rPrChange>
                </w:rPr>
                <w:t xml:space="preserve">2. </w:t>
              </w:r>
              <w:r w:rsidRPr="008D72B8">
                <w:rPr>
                  <w:szCs w:val="22"/>
                </w:rPr>
                <w:t xml:space="preserve">Support the deployment of an </w:t>
              </w:r>
              <w:commentRangeStart w:id="83"/>
              <w:r w:rsidRPr="00054AC5">
                <w:rPr>
                  <w:szCs w:val="22"/>
                </w:rPr>
                <w:t>A</w:t>
              </w:r>
              <w:r w:rsidRPr="00CF14BD">
                <w:rPr>
                  <w:szCs w:val="22"/>
                </w:rPr>
                <w:t>SLM</w:t>
              </w:r>
              <w:commentRangeEnd w:id="83"/>
              <w:r w:rsidRPr="00343FDA">
                <w:rPr>
                  <w:rStyle w:val="CommentReference"/>
                  <w:sz w:val="22"/>
                  <w:szCs w:val="22"/>
                </w:rPr>
                <w:commentReference w:id="83"/>
              </w:r>
              <w:r w:rsidRPr="008D72B8">
                <w:rPr>
                  <w:szCs w:val="22"/>
                </w:rPr>
                <w:t xml:space="preserve"> administered reporting platform </w:t>
              </w:r>
            </w:ins>
          </w:p>
          <w:p w14:paraId="61E4C193" w14:textId="5DBD09F7" w:rsidR="00C333AE" w:rsidRPr="007E156D" w:rsidRDefault="00C333AE">
            <w:pPr>
              <w:spacing w:line="259" w:lineRule="auto"/>
              <w:ind w:left="0" w:right="0" w:firstLine="0"/>
              <w:jc w:val="left"/>
              <w:rPr>
                <w:b/>
                <w:bCs/>
                <w:szCs w:val="22"/>
                <w:highlight w:val="yellow"/>
              </w:rPr>
            </w:pPr>
          </w:p>
        </w:tc>
        <w:tc>
          <w:tcPr>
            <w:tcW w:w="3528" w:type="dxa"/>
          </w:tcPr>
          <w:p w14:paraId="509C4538" w14:textId="7B1DD98C" w:rsidR="00726F05" w:rsidRPr="008D72B8" w:rsidDel="007E156D" w:rsidRDefault="00726F05" w:rsidP="00726F05">
            <w:pPr>
              <w:pStyle w:val="ListParagraph"/>
              <w:numPr>
                <w:ilvl w:val="0"/>
                <w:numId w:val="5"/>
              </w:numPr>
              <w:spacing w:line="240" w:lineRule="auto"/>
              <w:ind w:left="360" w:right="0"/>
              <w:jc w:val="left"/>
              <w:rPr>
                <w:del w:id="84" w:author="Travis Sondgerath" w:date="2020-08-13T11:28:00Z"/>
                <w:color w:val="000000" w:themeColor="text1"/>
                <w:szCs w:val="22"/>
                <w:u w:val="single"/>
                <w:rPrChange w:id="85" w:author="Travis Sondgerath" w:date="2020-08-11T09:49:00Z">
                  <w:rPr>
                    <w:del w:id="86" w:author="Travis Sondgerath" w:date="2020-08-13T11:28:00Z"/>
                    <w:color w:val="000000" w:themeColor="text1"/>
                    <w:sz w:val="20"/>
                    <w:szCs w:val="20"/>
                    <w:u w:val="single"/>
                  </w:rPr>
                </w:rPrChange>
              </w:rPr>
            </w:pPr>
            <w:commentRangeStart w:id="87"/>
            <w:del w:id="88" w:author="Travis Sondgerath" w:date="2020-08-13T11:28:00Z">
              <w:r w:rsidRPr="008D72B8" w:rsidDel="007E156D">
                <w:rPr>
                  <w:color w:val="000000" w:themeColor="text1"/>
                  <w:szCs w:val="22"/>
                  <w:rPrChange w:id="89" w:author="Travis Sondgerath" w:date="2020-08-11T09:49:00Z">
                    <w:rPr>
                      <w:color w:val="000000" w:themeColor="text1"/>
                      <w:sz w:val="20"/>
                      <w:szCs w:val="20"/>
                    </w:rPr>
                  </w:rPrChange>
                </w:rPr>
                <w:delText>Coordinate the deployment of an RStudio Connect Instance on Amazon Web Services</w:delText>
              </w:r>
            </w:del>
            <w:commentRangeEnd w:id="87"/>
            <w:r w:rsidR="007E156D">
              <w:rPr>
                <w:rStyle w:val="CommentReference"/>
              </w:rPr>
              <w:commentReference w:id="87"/>
            </w:r>
          </w:p>
          <w:p w14:paraId="16185601" w14:textId="699DC817" w:rsidR="00726F05" w:rsidRPr="008D72B8" w:rsidDel="0018156A" w:rsidRDefault="00726F05" w:rsidP="00726F05">
            <w:pPr>
              <w:pStyle w:val="ListParagraph"/>
              <w:numPr>
                <w:ilvl w:val="0"/>
                <w:numId w:val="5"/>
              </w:numPr>
              <w:spacing w:line="240" w:lineRule="auto"/>
              <w:ind w:left="360" w:right="0"/>
              <w:jc w:val="left"/>
              <w:rPr>
                <w:del w:id="90" w:author="Travis Sondgerath" w:date="2020-08-11T08:20:00Z"/>
                <w:color w:val="000000" w:themeColor="text1"/>
                <w:szCs w:val="22"/>
                <w:u w:val="single"/>
                <w:rPrChange w:id="91" w:author="Travis Sondgerath" w:date="2020-08-11T09:49:00Z">
                  <w:rPr>
                    <w:del w:id="92" w:author="Travis Sondgerath" w:date="2020-08-11T08:20:00Z"/>
                    <w:color w:val="000000" w:themeColor="text1"/>
                    <w:sz w:val="20"/>
                    <w:szCs w:val="20"/>
                    <w:u w:val="single"/>
                  </w:rPr>
                </w:rPrChange>
              </w:rPr>
            </w:pPr>
            <w:del w:id="93" w:author="Travis Sondgerath" w:date="2020-08-11T08:20:00Z">
              <w:r w:rsidRPr="008D72B8" w:rsidDel="0018156A">
                <w:rPr>
                  <w:color w:val="000000" w:themeColor="text1"/>
                  <w:szCs w:val="22"/>
                  <w:rPrChange w:id="94" w:author="Travis Sondgerath" w:date="2020-08-11T09:49:00Z">
                    <w:rPr>
                      <w:color w:val="000000" w:themeColor="text1"/>
                      <w:sz w:val="20"/>
                      <w:szCs w:val="20"/>
                    </w:rPr>
                  </w:rPrChange>
                </w:rPr>
                <w:delText>Coordinate necessary support calls</w:delText>
              </w:r>
            </w:del>
          </w:p>
          <w:p w14:paraId="6ABE780C" w14:textId="77777777" w:rsidR="00726F05" w:rsidRPr="008D72B8" w:rsidRDefault="00726F05" w:rsidP="00726F05">
            <w:pPr>
              <w:pStyle w:val="ListParagraph"/>
              <w:numPr>
                <w:ilvl w:val="0"/>
                <w:numId w:val="5"/>
              </w:numPr>
              <w:spacing w:line="240" w:lineRule="auto"/>
              <w:ind w:left="360" w:right="0"/>
              <w:jc w:val="left"/>
              <w:rPr>
                <w:color w:val="000000" w:themeColor="text1"/>
                <w:szCs w:val="22"/>
                <w:u w:val="single"/>
                <w:rPrChange w:id="95" w:author="Travis Sondgerath" w:date="2020-08-11T09:49:00Z">
                  <w:rPr>
                    <w:color w:val="000000" w:themeColor="text1"/>
                    <w:sz w:val="20"/>
                    <w:szCs w:val="20"/>
                    <w:u w:val="single"/>
                  </w:rPr>
                </w:rPrChange>
              </w:rPr>
            </w:pPr>
            <w:r w:rsidRPr="008D72B8">
              <w:rPr>
                <w:color w:val="000000" w:themeColor="text1"/>
                <w:szCs w:val="22"/>
                <w:rPrChange w:id="96" w:author="Travis Sondgerath" w:date="2020-08-11T09:49:00Z">
                  <w:rPr>
                    <w:color w:val="000000" w:themeColor="text1"/>
                    <w:sz w:val="20"/>
                    <w:szCs w:val="20"/>
                  </w:rPr>
                </w:rPrChange>
              </w:rPr>
              <w:t>Add new users</w:t>
            </w:r>
          </w:p>
          <w:p w14:paraId="06A37B1A" w14:textId="21CDAEFA" w:rsidR="00C333AE" w:rsidRPr="008D72B8" w:rsidRDefault="00726F05" w:rsidP="00726F05">
            <w:pPr>
              <w:pStyle w:val="ListParagraph"/>
              <w:numPr>
                <w:ilvl w:val="0"/>
                <w:numId w:val="5"/>
              </w:numPr>
              <w:spacing w:line="240" w:lineRule="auto"/>
              <w:ind w:left="360" w:right="0"/>
              <w:jc w:val="left"/>
              <w:rPr>
                <w:color w:val="000000" w:themeColor="text1"/>
                <w:szCs w:val="22"/>
                <w:u w:val="single"/>
                <w:rPrChange w:id="97" w:author="Travis Sondgerath" w:date="2020-08-11T09:49:00Z">
                  <w:rPr>
                    <w:color w:val="000000" w:themeColor="text1"/>
                    <w:sz w:val="20"/>
                    <w:szCs w:val="20"/>
                    <w:u w:val="single"/>
                  </w:rPr>
                </w:rPrChange>
              </w:rPr>
            </w:pPr>
            <w:r w:rsidRPr="008D72B8">
              <w:rPr>
                <w:color w:val="000000" w:themeColor="text1"/>
                <w:szCs w:val="22"/>
                <w:rPrChange w:id="98" w:author="Travis Sondgerath" w:date="2020-08-11T09:49:00Z">
                  <w:rPr>
                    <w:color w:val="000000" w:themeColor="text1"/>
                    <w:sz w:val="20"/>
                    <w:szCs w:val="20"/>
                  </w:rPr>
                </w:rPrChange>
              </w:rPr>
              <w:t>Deploy existing reports to the platform and add scheduled and contextual reminders for users to view these reports</w:t>
            </w:r>
          </w:p>
        </w:tc>
        <w:tc>
          <w:tcPr>
            <w:tcW w:w="2835" w:type="dxa"/>
          </w:tcPr>
          <w:p w14:paraId="0E0F8C85" w14:textId="77777777" w:rsidR="00C333AE" w:rsidRPr="007E156D" w:rsidRDefault="0018156A" w:rsidP="0018156A">
            <w:pPr>
              <w:pStyle w:val="ListParagraph"/>
              <w:numPr>
                <w:ilvl w:val="0"/>
                <w:numId w:val="5"/>
              </w:numPr>
              <w:spacing w:line="259" w:lineRule="auto"/>
              <w:ind w:left="406" w:right="0"/>
              <w:jc w:val="left"/>
              <w:rPr>
                <w:ins w:id="99" w:author="Travis Sondgerath" w:date="2020-08-11T08:21:00Z"/>
                <w:szCs w:val="22"/>
              </w:rPr>
            </w:pPr>
            <w:bookmarkStart w:id="100" w:name="_GoBack"/>
            <w:ins w:id="101" w:author="Travis Sondgerath" w:date="2020-08-11T08:21:00Z">
              <w:r w:rsidRPr="007E156D">
                <w:rPr>
                  <w:szCs w:val="22"/>
                </w:rPr>
                <w:t xml:space="preserve">The </w:t>
              </w:r>
              <w:proofErr w:type="spellStart"/>
              <w:r w:rsidRPr="007E156D">
                <w:rPr>
                  <w:szCs w:val="22"/>
                </w:rPr>
                <w:t>eTool</w:t>
              </w:r>
              <w:proofErr w:type="spellEnd"/>
              <w:r w:rsidRPr="007E156D">
                <w:rPr>
                  <w:szCs w:val="22"/>
                </w:rPr>
                <w:t xml:space="preserve"> will be available to users through an internet browser</w:t>
              </w:r>
            </w:ins>
          </w:p>
          <w:p w14:paraId="584B0239" w14:textId="77777777" w:rsidR="0018156A" w:rsidRDefault="0018156A">
            <w:pPr>
              <w:pStyle w:val="ListParagraph"/>
              <w:numPr>
                <w:ilvl w:val="0"/>
                <w:numId w:val="5"/>
              </w:numPr>
              <w:spacing w:line="259" w:lineRule="auto"/>
              <w:ind w:left="406" w:right="0"/>
              <w:jc w:val="left"/>
              <w:rPr>
                <w:ins w:id="102" w:author="Travis Sondgerath" w:date="2020-08-13T11:32:00Z"/>
                <w:szCs w:val="22"/>
              </w:rPr>
            </w:pPr>
            <w:ins w:id="103" w:author="Travis Sondgerath" w:date="2020-08-11T08:21:00Z">
              <w:r w:rsidRPr="007E156D">
                <w:rPr>
                  <w:szCs w:val="22"/>
                </w:rPr>
                <w:t xml:space="preserve">Users will be authenticated before viewing the </w:t>
              </w:r>
              <w:proofErr w:type="spellStart"/>
              <w:r w:rsidRPr="007E156D">
                <w:rPr>
                  <w:szCs w:val="22"/>
                </w:rPr>
                <w:t>eTool</w:t>
              </w:r>
            </w:ins>
            <w:proofErr w:type="spellEnd"/>
          </w:p>
          <w:p w14:paraId="48B64F6A" w14:textId="66055461" w:rsidR="0053648F" w:rsidRPr="007E156D" w:rsidRDefault="0053648F">
            <w:pPr>
              <w:pStyle w:val="ListParagraph"/>
              <w:numPr>
                <w:ilvl w:val="0"/>
                <w:numId w:val="5"/>
              </w:numPr>
              <w:spacing w:line="259" w:lineRule="auto"/>
              <w:ind w:left="406" w:right="0"/>
              <w:jc w:val="left"/>
              <w:rPr>
                <w:szCs w:val="22"/>
                <w:rPrChange w:id="104" w:author="Travis Sondgerath" w:date="2020-08-13T11:27:00Z">
                  <w:rPr>
                    <w:highlight w:val="yellow"/>
                  </w:rPr>
                </w:rPrChange>
              </w:rPr>
              <w:pPrChange w:id="105" w:author="Travis Sondgerath" w:date="2020-08-11T08:21:00Z">
                <w:pPr>
                  <w:spacing w:line="259" w:lineRule="auto"/>
                  <w:ind w:left="0" w:right="0" w:firstLine="0"/>
                  <w:jc w:val="left"/>
                </w:pPr>
              </w:pPrChange>
            </w:pPr>
            <w:ins w:id="106" w:author="Travis Sondgerath" w:date="2020-08-13T11:32:00Z">
              <w:r>
                <w:rPr>
                  <w:szCs w:val="22"/>
                </w:rPr>
                <w:t xml:space="preserve">Reports and instructions will be provided in the form of pdf documents where </w:t>
              </w:r>
            </w:ins>
            <w:ins w:id="107" w:author="Travis Sondgerath" w:date="2020-08-17T19:15:00Z">
              <w:r w:rsidR="001E7982">
                <w:rPr>
                  <w:szCs w:val="22"/>
                </w:rPr>
                <w:t>appropriate</w:t>
              </w:r>
            </w:ins>
            <w:bookmarkEnd w:id="100"/>
          </w:p>
        </w:tc>
        <w:tc>
          <w:tcPr>
            <w:tcW w:w="1632" w:type="dxa"/>
          </w:tcPr>
          <w:p w14:paraId="15116D7A" w14:textId="7951C311" w:rsidR="00C333AE" w:rsidRPr="007E156D" w:rsidRDefault="0053648F">
            <w:pPr>
              <w:spacing w:line="259" w:lineRule="auto"/>
              <w:ind w:left="0" w:right="0" w:firstLine="0"/>
              <w:jc w:val="left"/>
              <w:rPr>
                <w:rPrChange w:id="108" w:author="Travis Sondgerath" w:date="2020-08-13T11:27:00Z">
                  <w:rPr>
                    <w:highlight w:val="yellow"/>
                  </w:rPr>
                </w:rPrChange>
              </w:rPr>
            </w:pPr>
            <w:ins w:id="109" w:author="Travis Sondgerath" w:date="2020-08-13T11:28:00Z">
              <w:r>
                <w:t>30</w:t>
              </w:r>
            </w:ins>
          </w:p>
        </w:tc>
      </w:tr>
      <w:tr w:rsidR="00726F05" w:rsidRPr="0067187E" w14:paraId="2FA0001A" w14:textId="77777777" w:rsidTr="00C333AE">
        <w:trPr>
          <w:trHeight w:val="2560"/>
        </w:trPr>
        <w:tc>
          <w:tcPr>
            <w:tcW w:w="2233" w:type="dxa"/>
          </w:tcPr>
          <w:p w14:paraId="4A58FA57" w14:textId="77777777" w:rsidR="00726F05" w:rsidRPr="008D72B8" w:rsidRDefault="00726F05">
            <w:pPr>
              <w:spacing w:line="259" w:lineRule="auto"/>
              <w:ind w:left="0" w:right="0" w:firstLine="0"/>
              <w:jc w:val="left"/>
              <w:rPr>
                <w:szCs w:val="22"/>
                <w:highlight w:val="yellow"/>
              </w:rPr>
            </w:pPr>
          </w:p>
        </w:tc>
        <w:tc>
          <w:tcPr>
            <w:tcW w:w="3528" w:type="dxa"/>
          </w:tcPr>
          <w:p w14:paraId="6C5BBC69" w14:textId="2A7E5065" w:rsidR="00726F05" w:rsidRDefault="00726F05" w:rsidP="00726F05">
            <w:pPr>
              <w:pStyle w:val="ListParagraph"/>
              <w:numPr>
                <w:ilvl w:val="0"/>
                <w:numId w:val="6"/>
              </w:numPr>
              <w:spacing w:line="240" w:lineRule="auto"/>
              <w:ind w:right="0"/>
              <w:jc w:val="left"/>
              <w:rPr>
                <w:ins w:id="110" w:author="Travis Sondgerath" w:date="2020-08-13T11:34:00Z"/>
                <w:color w:val="000000" w:themeColor="text1"/>
                <w:szCs w:val="22"/>
              </w:rPr>
            </w:pPr>
            <w:r w:rsidRPr="008D72B8">
              <w:rPr>
                <w:color w:val="000000" w:themeColor="text1"/>
                <w:szCs w:val="22"/>
                <w:rPrChange w:id="111" w:author="Travis Sondgerath" w:date="2020-08-11T09:49:00Z">
                  <w:rPr>
                    <w:color w:val="000000" w:themeColor="text1"/>
                    <w:sz w:val="20"/>
                    <w:szCs w:val="20"/>
                  </w:rPr>
                </w:rPrChange>
              </w:rPr>
              <w:t>Support user testing of the tool</w:t>
            </w:r>
          </w:p>
          <w:p w14:paraId="4ADF03EA" w14:textId="0A94CA50" w:rsidR="0053648F" w:rsidRPr="008D72B8" w:rsidRDefault="0053648F" w:rsidP="00726F05">
            <w:pPr>
              <w:pStyle w:val="ListParagraph"/>
              <w:numPr>
                <w:ilvl w:val="0"/>
                <w:numId w:val="6"/>
              </w:numPr>
              <w:spacing w:line="240" w:lineRule="auto"/>
              <w:ind w:right="0"/>
              <w:jc w:val="left"/>
              <w:rPr>
                <w:color w:val="000000" w:themeColor="text1"/>
                <w:szCs w:val="22"/>
                <w:rPrChange w:id="112" w:author="Travis Sondgerath" w:date="2020-08-11T09:49:00Z">
                  <w:rPr>
                    <w:color w:val="000000" w:themeColor="text1"/>
                    <w:sz w:val="20"/>
                    <w:szCs w:val="20"/>
                  </w:rPr>
                </w:rPrChange>
              </w:rPr>
            </w:pPr>
            <w:ins w:id="113" w:author="Travis Sondgerath" w:date="2020-08-13T11:34:00Z">
              <w:r>
                <w:rPr>
                  <w:color w:val="000000" w:themeColor="text1"/>
                  <w:szCs w:val="22"/>
                </w:rPr>
                <w:t xml:space="preserve">Support technical training to make code changes to existing </w:t>
              </w:r>
              <w:proofErr w:type="spellStart"/>
              <w:r>
                <w:rPr>
                  <w:color w:val="000000" w:themeColor="text1"/>
                  <w:szCs w:val="22"/>
                </w:rPr>
                <w:t>eTool</w:t>
              </w:r>
              <w:proofErr w:type="spellEnd"/>
              <w:r>
                <w:rPr>
                  <w:color w:val="000000" w:themeColor="text1"/>
                  <w:szCs w:val="22"/>
                </w:rPr>
                <w:t xml:space="preserve"> code base</w:t>
              </w:r>
            </w:ins>
          </w:p>
          <w:p w14:paraId="5288A722" w14:textId="77777777" w:rsidR="00726F05" w:rsidRPr="008D72B8" w:rsidRDefault="00726F05">
            <w:pPr>
              <w:spacing w:line="259" w:lineRule="auto"/>
              <w:ind w:left="0" w:right="0" w:firstLine="0"/>
              <w:jc w:val="left"/>
              <w:rPr>
                <w:color w:val="000000" w:themeColor="text1"/>
                <w:szCs w:val="22"/>
              </w:rPr>
            </w:pPr>
          </w:p>
        </w:tc>
        <w:tc>
          <w:tcPr>
            <w:tcW w:w="2835" w:type="dxa"/>
          </w:tcPr>
          <w:p w14:paraId="5F80A0C9" w14:textId="77777777" w:rsidR="00726F05" w:rsidRPr="007E156D" w:rsidRDefault="00726F05">
            <w:pPr>
              <w:spacing w:line="259" w:lineRule="auto"/>
              <w:ind w:left="0" w:right="0" w:firstLine="0"/>
              <w:jc w:val="left"/>
              <w:rPr>
                <w:szCs w:val="22"/>
                <w:rPrChange w:id="114" w:author="Travis Sondgerath" w:date="2020-08-13T11:27:00Z">
                  <w:rPr>
                    <w:highlight w:val="yellow"/>
                  </w:rPr>
                </w:rPrChange>
              </w:rPr>
            </w:pPr>
          </w:p>
        </w:tc>
        <w:tc>
          <w:tcPr>
            <w:tcW w:w="1632" w:type="dxa"/>
          </w:tcPr>
          <w:p w14:paraId="64A52C43" w14:textId="77777777" w:rsidR="00726F05" w:rsidRPr="007E156D" w:rsidRDefault="00726F05">
            <w:pPr>
              <w:spacing w:line="259" w:lineRule="auto"/>
              <w:ind w:left="0" w:right="0" w:firstLine="0"/>
              <w:jc w:val="left"/>
              <w:rPr>
                <w:rPrChange w:id="115" w:author="Travis Sondgerath" w:date="2020-08-13T11:27:00Z">
                  <w:rPr>
                    <w:highlight w:val="yellow"/>
                  </w:rPr>
                </w:rPrChange>
              </w:rPr>
            </w:pPr>
          </w:p>
        </w:tc>
      </w:tr>
      <w:tr w:rsidR="00785C0A" w:rsidRPr="0067187E" w14:paraId="17467819" w14:textId="77777777" w:rsidTr="00C333AE">
        <w:trPr>
          <w:trHeight w:val="2560"/>
          <w:ins w:id="116" w:author="Travis Sondgerath" w:date="2020-08-10T15:42:00Z"/>
        </w:trPr>
        <w:tc>
          <w:tcPr>
            <w:tcW w:w="2233" w:type="dxa"/>
          </w:tcPr>
          <w:p w14:paraId="057A1008" w14:textId="1B470E03" w:rsidR="00785C0A" w:rsidRPr="00054AC5" w:rsidRDefault="00785C0A">
            <w:pPr>
              <w:spacing w:line="240" w:lineRule="auto"/>
              <w:ind w:right="0"/>
              <w:jc w:val="left"/>
              <w:rPr>
                <w:ins w:id="117" w:author="Travis Sondgerath" w:date="2020-08-10T15:42:00Z"/>
                <w:szCs w:val="22"/>
              </w:rPr>
              <w:pPrChange w:id="118" w:author="Travis Sondgerath" w:date="2020-08-10T15:42:00Z">
                <w:pPr>
                  <w:pStyle w:val="ListParagraph"/>
                  <w:numPr>
                    <w:numId w:val="11"/>
                  </w:numPr>
                  <w:spacing w:line="240" w:lineRule="auto"/>
                  <w:ind w:right="0" w:hanging="360"/>
                  <w:jc w:val="left"/>
                </w:pPr>
              </w:pPrChange>
            </w:pPr>
            <w:ins w:id="119" w:author="Travis Sondgerath" w:date="2020-08-10T15:42:00Z">
              <w:r w:rsidRPr="008D72B8">
                <w:rPr>
                  <w:szCs w:val="22"/>
                </w:rPr>
                <w:t xml:space="preserve">3. Develop a final report describing activities </w:t>
              </w:r>
            </w:ins>
          </w:p>
          <w:p w14:paraId="20366C5D" w14:textId="77777777" w:rsidR="00785C0A" w:rsidRPr="007E156D" w:rsidRDefault="00785C0A">
            <w:pPr>
              <w:spacing w:line="259" w:lineRule="auto"/>
              <w:ind w:left="0" w:right="0" w:firstLine="0"/>
              <w:jc w:val="left"/>
              <w:rPr>
                <w:ins w:id="120" w:author="Travis Sondgerath" w:date="2020-08-10T15:42:00Z"/>
                <w:szCs w:val="22"/>
                <w:highlight w:val="yellow"/>
              </w:rPr>
            </w:pPr>
          </w:p>
        </w:tc>
        <w:tc>
          <w:tcPr>
            <w:tcW w:w="3528" w:type="dxa"/>
          </w:tcPr>
          <w:p w14:paraId="62E7E242" w14:textId="0BCCA583" w:rsidR="00785C0A" w:rsidRPr="008D72B8" w:rsidRDefault="008D72B8" w:rsidP="00726F05">
            <w:pPr>
              <w:pStyle w:val="ListParagraph"/>
              <w:numPr>
                <w:ilvl w:val="0"/>
                <w:numId w:val="6"/>
              </w:numPr>
              <w:spacing w:line="240" w:lineRule="auto"/>
              <w:ind w:right="0"/>
              <w:jc w:val="left"/>
              <w:rPr>
                <w:ins w:id="121" w:author="Travis Sondgerath" w:date="2020-08-10T15:42:00Z"/>
                <w:color w:val="000000" w:themeColor="text1"/>
                <w:szCs w:val="22"/>
                <w:rPrChange w:id="122" w:author="Travis Sondgerath" w:date="2020-08-11T09:49:00Z">
                  <w:rPr>
                    <w:ins w:id="123" w:author="Travis Sondgerath" w:date="2020-08-10T15:42:00Z"/>
                    <w:color w:val="000000" w:themeColor="text1"/>
                    <w:sz w:val="20"/>
                    <w:szCs w:val="20"/>
                  </w:rPr>
                </w:rPrChange>
              </w:rPr>
            </w:pPr>
            <w:ins w:id="124" w:author="Travis Sondgerath" w:date="2020-08-11T09:48:00Z">
              <w:r w:rsidRPr="008D72B8">
                <w:rPr>
                  <w:color w:val="000000" w:themeColor="text1"/>
                  <w:szCs w:val="22"/>
                  <w:rPrChange w:id="125" w:author="Travis Sondgerath" w:date="2020-08-11T09:49:00Z">
                    <w:rPr>
                      <w:color w:val="000000" w:themeColor="text1"/>
                      <w:sz w:val="20"/>
                      <w:szCs w:val="20"/>
                    </w:rPr>
                  </w:rPrChange>
                </w:rPr>
                <w:t xml:space="preserve">Create necessary documentation to describe activities </w:t>
              </w:r>
            </w:ins>
          </w:p>
        </w:tc>
        <w:tc>
          <w:tcPr>
            <w:tcW w:w="2835" w:type="dxa"/>
          </w:tcPr>
          <w:p w14:paraId="74DFD9D6" w14:textId="05D3D0A9" w:rsidR="00785C0A" w:rsidRPr="008D72B8" w:rsidRDefault="008D72B8">
            <w:pPr>
              <w:pStyle w:val="ListParagraph"/>
              <w:numPr>
                <w:ilvl w:val="0"/>
                <w:numId w:val="6"/>
              </w:numPr>
              <w:spacing w:line="259" w:lineRule="auto"/>
              <w:ind w:right="0"/>
              <w:jc w:val="left"/>
              <w:rPr>
                <w:ins w:id="126" w:author="Travis Sondgerath" w:date="2020-08-10T15:42:00Z"/>
                <w:szCs w:val="22"/>
                <w:rPrChange w:id="127" w:author="Travis Sondgerath" w:date="2020-08-11T09:49:00Z">
                  <w:rPr>
                    <w:ins w:id="128" w:author="Travis Sondgerath" w:date="2020-08-10T15:42:00Z"/>
                    <w:highlight w:val="yellow"/>
                  </w:rPr>
                </w:rPrChange>
              </w:rPr>
              <w:pPrChange w:id="129" w:author="Travis Sondgerath" w:date="2020-08-11T09:49:00Z">
                <w:pPr>
                  <w:spacing w:line="259" w:lineRule="auto"/>
                  <w:ind w:left="0" w:right="0" w:firstLine="0"/>
                  <w:jc w:val="left"/>
                </w:pPr>
              </w:pPrChange>
            </w:pPr>
            <w:ins w:id="130" w:author="Travis Sondgerath" w:date="2020-08-11T09:49:00Z">
              <w:r w:rsidRPr="008D72B8">
                <w:rPr>
                  <w:szCs w:val="22"/>
                </w:rPr>
                <w:t>PDF document(s)</w:t>
              </w:r>
            </w:ins>
          </w:p>
        </w:tc>
        <w:tc>
          <w:tcPr>
            <w:tcW w:w="1632" w:type="dxa"/>
          </w:tcPr>
          <w:p w14:paraId="4AB4DB1B" w14:textId="6EE3497C" w:rsidR="00785C0A" w:rsidRPr="007E156D" w:rsidRDefault="0053648F">
            <w:pPr>
              <w:spacing w:line="259" w:lineRule="auto"/>
              <w:ind w:left="0" w:right="0" w:firstLine="0"/>
              <w:jc w:val="left"/>
              <w:rPr>
                <w:ins w:id="131" w:author="Travis Sondgerath" w:date="2020-08-10T15:42:00Z"/>
                <w:rPrChange w:id="132" w:author="Travis Sondgerath" w:date="2020-08-13T11:27:00Z">
                  <w:rPr>
                    <w:ins w:id="133" w:author="Travis Sondgerath" w:date="2020-08-10T15:42:00Z"/>
                    <w:highlight w:val="yellow"/>
                  </w:rPr>
                </w:rPrChange>
              </w:rPr>
            </w:pPr>
            <w:ins w:id="134" w:author="Travis Sondgerath" w:date="2020-08-13T11:28:00Z">
              <w:r>
                <w:t>30</w:t>
              </w:r>
            </w:ins>
          </w:p>
        </w:tc>
      </w:tr>
      <w:tr w:rsidR="00C333AE" w14:paraId="572B7B4F" w14:textId="77777777" w:rsidTr="00C333AE">
        <w:trPr>
          <w:trHeight w:val="283"/>
        </w:trPr>
        <w:tc>
          <w:tcPr>
            <w:tcW w:w="10228" w:type="dxa"/>
            <w:gridSpan w:val="4"/>
            <w:shd w:val="clear" w:color="auto" w:fill="E7E6E6" w:themeFill="background2"/>
          </w:tcPr>
          <w:p w14:paraId="59A62D7A" w14:textId="77777777" w:rsidR="00C333AE" w:rsidRPr="0067187E" w:rsidRDefault="00C333AE">
            <w:pPr>
              <w:spacing w:line="259" w:lineRule="auto"/>
              <w:ind w:left="0" w:right="0" w:firstLine="0"/>
              <w:jc w:val="left"/>
              <w:rPr>
                <w:highlight w:val="yellow"/>
              </w:rPr>
            </w:pPr>
          </w:p>
        </w:tc>
      </w:tr>
    </w:tbl>
    <w:p w14:paraId="4A3107B9" w14:textId="47B383B4" w:rsidR="00502752" w:rsidRDefault="00502752">
      <w:pPr>
        <w:spacing w:line="259" w:lineRule="auto"/>
        <w:ind w:left="471" w:right="0" w:firstLine="0"/>
        <w:jc w:val="left"/>
        <w:rPr>
          <w:ins w:id="135" w:author="Travis Sondgerath" w:date="2020-08-11T09:58:00Z"/>
        </w:rPr>
      </w:pPr>
    </w:p>
    <w:p w14:paraId="4CD07684" w14:textId="0953B502" w:rsidR="008D72B8" w:rsidRDefault="00054AC5">
      <w:pPr>
        <w:spacing w:line="259" w:lineRule="auto"/>
        <w:ind w:left="471" w:right="0" w:firstLine="0"/>
        <w:jc w:val="left"/>
        <w:rPr>
          <w:ins w:id="136" w:author="Travis Sondgerath" w:date="2020-08-11T10:03:00Z"/>
          <w:bCs/>
        </w:rPr>
      </w:pPr>
      <w:commentRangeStart w:id="137"/>
      <w:ins w:id="138" w:author="Travis Sondgerath" w:date="2020-08-11T10:02:00Z">
        <w:r w:rsidRPr="00054AC5">
          <w:rPr>
            <w:b/>
            <w:rPrChange w:id="139" w:author="Travis Sondgerath" w:date="2020-08-11T10:03:00Z">
              <w:rPr>
                <w:b/>
                <w:bCs/>
                <w:i/>
              </w:rPr>
            </w:rPrChange>
          </w:rPr>
          <w:t>Appendix 3: Technology Budget</w:t>
        </w:r>
        <w:commentRangeEnd w:id="137"/>
        <w:r w:rsidRPr="00054AC5">
          <w:rPr>
            <w:b/>
            <w:rPrChange w:id="140" w:author="Travis Sondgerath" w:date="2020-08-11T10:03:00Z">
              <w:rPr>
                <w:rStyle w:val="CommentReference"/>
              </w:rPr>
            </w:rPrChange>
          </w:rPr>
          <w:commentReference w:id="137"/>
        </w:r>
      </w:ins>
    </w:p>
    <w:p w14:paraId="6B53D249" w14:textId="09B71C14" w:rsidR="00054AC5" w:rsidRDefault="00054AC5">
      <w:pPr>
        <w:spacing w:line="259" w:lineRule="auto"/>
        <w:ind w:left="471" w:right="0" w:firstLine="0"/>
        <w:jc w:val="left"/>
        <w:rPr>
          <w:ins w:id="141" w:author="Travis Sondgerath" w:date="2020-08-11T10:03:00Z"/>
          <w:bCs/>
        </w:rPr>
      </w:pPr>
    </w:p>
    <w:p w14:paraId="50BCF1EC" w14:textId="442B46FB" w:rsidR="00054AC5" w:rsidRDefault="00054AC5">
      <w:pPr>
        <w:spacing w:line="259" w:lineRule="auto"/>
        <w:ind w:left="471" w:right="0" w:firstLine="0"/>
        <w:jc w:val="left"/>
        <w:rPr>
          <w:ins w:id="142" w:author="Travis Sondgerath" w:date="2020-08-11T10:17:00Z"/>
          <w:bCs/>
        </w:rPr>
      </w:pPr>
      <w:ins w:id="143" w:author="Travis Sondgerath" w:date="2020-08-11T10:03:00Z">
        <w:r>
          <w:rPr>
            <w:bCs/>
          </w:rPr>
          <w:t xml:space="preserve">While </w:t>
        </w:r>
      </w:ins>
      <w:ins w:id="144" w:author="Travis Sondgerath" w:date="2020-08-11T10:08:00Z">
        <w:r w:rsidR="005D7919">
          <w:rPr>
            <w:bCs/>
          </w:rPr>
          <w:t>initial work can be d</w:t>
        </w:r>
      </w:ins>
      <w:ins w:id="145" w:author="Travis Sondgerath" w:date="2020-08-11T10:09:00Z">
        <w:r w:rsidR="005D7919">
          <w:rPr>
            <w:bCs/>
          </w:rPr>
          <w:t xml:space="preserve">one at </w:t>
        </w:r>
      </w:ins>
      <w:ins w:id="146" w:author="Travis Sondgerath" w:date="2020-08-11T10:13:00Z">
        <w:r w:rsidR="005D7919">
          <w:rPr>
            <w:bCs/>
          </w:rPr>
          <w:t>low or no cost, Amazon Web Services (AWS)</w:t>
        </w:r>
      </w:ins>
      <w:ins w:id="147" w:author="Travis Sondgerath" w:date="2020-08-11T10:14:00Z">
        <w:r w:rsidR="005D7919">
          <w:rPr>
            <w:bCs/>
          </w:rPr>
          <w:t>,</w:t>
        </w:r>
      </w:ins>
      <w:ins w:id="148" w:author="Travis Sondgerath" w:date="2020-08-11T10:13:00Z">
        <w:r w:rsidR="005D7919">
          <w:rPr>
            <w:bCs/>
          </w:rPr>
          <w:t xml:space="preserve"> the cloud infrastructure service we will be using req</w:t>
        </w:r>
      </w:ins>
      <w:ins w:id="149" w:author="Travis Sondgerath" w:date="2020-08-11T10:14:00Z">
        <w:r w:rsidR="005D7919">
          <w:rPr>
            <w:bCs/>
          </w:rPr>
          <w:t xml:space="preserve">uires a credit card to be on file </w:t>
        </w:r>
      </w:ins>
      <w:ins w:id="150" w:author="Travis Sondgerath" w:date="2020-08-11T10:15:00Z">
        <w:r w:rsidR="005D7919">
          <w:rPr>
            <w:bCs/>
          </w:rPr>
          <w:t>upon account creation. Below is an ou</w:t>
        </w:r>
      </w:ins>
      <w:ins w:id="151" w:author="Travis Sondgerath" w:date="2020-08-11T10:16:00Z">
        <w:r w:rsidR="005D7919">
          <w:rPr>
            <w:bCs/>
          </w:rPr>
          <w:t xml:space="preserve">tline of expected costs for two possible deployments of the </w:t>
        </w:r>
        <w:proofErr w:type="spellStart"/>
        <w:r w:rsidR="005D7919">
          <w:rPr>
            <w:bCs/>
          </w:rPr>
          <w:t>eTool</w:t>
        </w:r>
        <w:proofErr w:type="spellEnd"/>
        <w:r w:rsidR="005D7919">
          <w:rPr>
            <w:bCs/>
          </w:rPr>
          <w:t>. Free to use pricing noted where appl</w:t>
        </w:r>
      </w:ins>
      <w:ins w:id="152" w:author="Travis Sondgerath" w:date="2020-08-11T10:17:00Z">
        <w:r w:rsidR="005D7919">
          <w:rPr>
            <w:bCs/>
          </w:rPr>
          <w:t xml:space="preserve">icable. Additional discounts may be possible but are not noted in the budget below. </w:t>
        </w:r>
      </w:ins>
    </w:p>
    <w:p w14:paraId="4B4EF19C" w14:textId="2E97D320" w:rsidR="005D7919" w:rsidRDefault="005D7919">
      <w:pPr>
        <w:spacing w:line="259" w:lineRule="auto"/>
        <w:ind w:left="471" w:right="0" w:firstLine="0"/>
        <w:jc w:val="left"/>
        <w:rPr>
          <w:ins w:id="153" w:author="Travis Sondgerath" w:date="2020-08-11T10:17:00Z"/>
          <w:bCs/>
        </w:rPr>
      </w:pPr>
    </w:p>
    <w:p w14:paraId="118B4A38" w14:textId="27FE2E76" w:rsidR="005D7919" w:rsidRPr="005D7919" w:rsidRDefault="005D7919">
      <w:pPr>
        <w:spacing w:line="259" w:lineRule="auto"/>
        <w:ind w:left="471" w:right="0" w:firstLine="0"/>
        <w:jc w:val="left"/>
        <w:rPr>
          <w:ins w:id="154" w:author="Travis Sondgerath" w:date="2020-08-11T10:17:00Z"/>
          <w:bCs/>
          <w:u w:val="single"/>
          <w:rPrChange w:id="155" w:author="Travis Sondgerath" w:date="2020-08-11T10:19:00Z">
            <w:rPr>
              <w:ins w:id="156" w:author="Travis Sondgerath" w:date="2020-08-11T10:17:00Z"/>
              <w:bCs/>
            </w:rPr>
          </w:rPrChange>
        </w:rPr>
      </w:pPr>
      <w:ins w:id="157" w:author="Travis Sondgerath" w:date="2020-08-11T10:17:00Z">
        <w:r w:rsidRPr="005D7919">
          <w:rPr>
            <w:bCs/>
            <w:u w:val="single"/>
            <w:rPrChange w:id="158" w:author="Travis Sondgerath" w:date="2020-08-11T10:19:00Z">
              <w:rPr>
                <w:bCs/>
              </w:rPr>
            </w:rPrChange>
          </w:rPr>
          <w:t>Option 1:</w:t>
        </w:r>
      </w:ins>
    </w:p>
    <w:p w14:paraId="5D493E08" w14:textId="203B9DBC" w:rsidR="005D7919" w:rsidRDefault="005D7919">
      <w:pPr>
        <w:spacing w:line="259" w:lineRule="auto"/>
        <w:ind w:left="471" w:right="0" w:firstLine="0"/>
        <w:jc w:val="left"/>
        <w:rPr>
          <w:ins w:id="159" w:author="Travis Sondgerath" w:date="2020-08-11T10:20:00Z"/>
          <w:bCs/>
        </w:rPr>
      </w:pPr>
      <w:ins w:id="160" w:author="Travis Sondgerath" w:date="2020-08-11T10:18:00Z">
        <w:r>
          <w:rPr>
            <w:bCs/>
          </w:rPr>
          <w:t>AWS Elastic Compute Cloud 2 (EC2</w:t>
        </w:r>
      </w:ins>
      <w:ins w:id="161" w:author="Travis Sondgerath" w:date="2020-08-11T10:19:00Z">
        <w:r>
          <w:rPr>
            <w:bCs/>
          </w:rPr>
          <w:t>)</w:t>
        </w:r>
      </w:ins>
      <w:ins w:id="162" w:author="Travis Sondgerath" w:date="2020-08-11T10:21:00Z">
        <w:r w:rsidR="00625F39">
          <w:rPr>
            <w:bCs/>
          </w:rPr>
          <w:t xml:space="preserve"> Linux</w:t>
        </w:r>
      </w:ins>
      <w:ins w:id="163" w:author="Travis Sondgerath" w:date="2020-08-11T10:19:00Z">
        <w:r w:rsidR="00625F39">
          <w:rPr>
            <w:bCs/>
          </w:rPr>
          <w:t xml:space="preserve"> t.2 micro or t.3 micro</w:t>
        </w:r>
        <w:r>
          <w:rPr>
            <w:bCs/>
          </w:rPr>
          <w:t xml:space="preserve"> Instance</w:t>
        </w:r>
      </w:ins>
    </w:p>
    <w:p w14:paraId="33CF1CB6" w14:textId="3E919730" w:rsidR="00625F39" w:rsidRDefault="00625F39">
      <w:pPr>
        <w:spacing w:line="259" w:lineRule="auto"/>
        <w:ind w:left="471" w:right="0" w:firstLine="0"/>
        <w:jc w:val="left"/>
        <w:rPr>
          <w:ins w:id="164" w:author="Travis Sondgerath" w:date="2020-08-11T10:20:00Z"/>
          <w:bCs/>
        </w:rPr>
      </w:pPr>
      <w:ins w:id="165" w:author="Travis Sondgerath" w:date="2020-08-11T10:20:00Z">
        <w:r>
          <w:rPr>
            <w:bCs/>
          </w:rPr>
          <w:t>Cost:</w:t>
        </w:r>
      </w:ins>
    </w:p>
    <w:p w14:paraId="7261D3B1" w14:textId="05DF69F5" w:rsidR="00625F39" w:rsidRDefault="00625F39">
      <w:pPr>
        <w:spacing w:line="259" w:lineRule="auto"/>
        <w:ind w:left="471" w:right="0" w:firstLine="0"/>
        <w:jc w:val="left"/>
        <w:rPr>
          <w:ins w:id="166" w:author="Travis Sondgerath" w:date="2020-08-11T10:21:00Z"/>
          <w:bCs/>
        </w:rPr>
      </w:pPr>
      <w:ins w:id="167" w:author="Travis Sondgerath" w:date="2020-08-11T10:21:00Z">
        <w:r>
          <w:rPr>
            <w:bCs/>
          </w:rPr>
          <w:t>Free to use 750 hours a month for first 12 months.</w:t>
        </w:r>
      </w:ins>
    </w:p>
    <w:p w14:paraId="66F094CC" w14:textId="03C53D14" w:rsidR="00625F39" w:rsidRDefault="00625F39">
      <w:pPr>
        <w:spacing w:line="259" w:lineRule="auto"/>
        <w:ind w:left="471" w:right="0" w:firstLine="0"/>
        <w:jc w:val="left"/>
        <w:rPr>
          <w:ins w:id="168" w:author="Travis Sondgerath" w:date="2020-08-11T10:18:00Z"/>
          <w:bCs/>
        </w:rPr>
      </w:pPr>
      <w:ins w:id="169" w:author="Travis Sondgerath" w:date="2020-08-11T10:21:00Z">
        <w:r>
          <w:rPr>
            <w:bCs/>
          </w:rPr>
          <w:t>Estimated $300/year if reserved for 12 months up front (</w:t>
        </w:r>
      </w:ins>
      <w:ins w:id="170" w:author="Travis Sondgerath" w:date="2020-08-11T10:22:00Z">
        <w:r>
          <w:rPr>
            <w:bCs/>
          </w:rPr>
          <w:t>about half paid up front)</w:t>
        </w:r>
      </w:ins>
    </w:p>
    <w:p w14:paraId="17BA2521" w14:textId="77777777" w:rsidR="005D7919" w:rsidRDefault="005D7919">
      <w:pPr>
        <w:spacing w:line="259" w:lineRule="auto"/>
        <w:ind w:left="471" w:right="0" w:firstLine="0"/>
        <w:jc w:val="left"/>
        <w:rPr>
          <w:ins w:id="171" w:author="Travis Sondgerath" w:date="2020-08-11T10:17:00Z"/>
          <w:bCs/>
        </w:rPr>
      </w:pPr>
    </w:p>
    <w:p w14:paraId="1933B0F9" w14:textId="40C4EAA7" w:rsidR="005D7919" w:rsidRDefault="005D7919">
      <w:pPr>
        <w:spacing w:line="259" w:lineRule="auto"/>
        <w:ind w:left="471" w:right="0" w:firstLine="0"/>
        <w:jc w:val="left"/>
        <w:rPr>
          <w:ins w:id="172" w:author="Travis Sondgerath" w:date="2020-08-11T10:22:00Z"/>
          <w:bCs/>
          <w:u w:val="single"/>
        </w:rPr>
      </w:pPr>
      <w:ins w:id="173" w:author="Travis Sondgerath" w:date="2020-08-11T10:17:00Z">
        <w:r w:rsidRPr="005D7919">
          <w:rPr>
            <w:bCs/>
            <w:u w:val="single"/>
            <w:rPrChange w:id="174" w:author="Travis Sondgerath" w:date="2020-08-11T10:19:00Z">
              <w:rPr>
                <w:bCs/>
              </w:rPr>
            </w:rPrChange>
          </w:rPr>
          <w:t>Option 2:</w:t>
        </w:r>
      </w:ins>
    </w:p>
    <w:p w14:paraId="5D6ADFF5" w14:textId="173993D1" w:rsidR="00625F39" w:rsidRDefault="000F29F7">
      <w:pPr>
        <w:spacing w:line="259" w:lineRule="auto"/>
        <w:ind w:left="471" w:right="0" w:firstLine="0"/>
        <w:jc w:val="left"/>
        <w:rPr>
          <w:ins w:id="175" w:author="Travis Sondgerath" w:date="2020-08-11T10:47:00Z"/>
          <w:bCs/>
          <w:u w:val="single"/>
        </w:rPr>
      </w:pPr>
      <w:ins w:id="176" w:author="Travis Sondgerath" w:date="2020-08-11T10:43:00Z">
        <w:r>
          <w:rPr>
            <w:bCs/>
            <w:u w:val="single"/>
          </w:rPr>
          <w:t xml:space="preserve">RStudio Connect Base for </w:t>
        </w:r>
      </w:ins>
      <w:ins w:id="177" w:author="Travis Sondgerath" w:date="2020-08-11T10:45:00Z">
        <w:r w:rsidR="00280E1A">
          <w:rPr>
            <w:bCs/>
            <w:u w:val="single"/>
          </w:rPr>
          <w:t xml:space="preserve">AWS (for 20 users) running on </w:t>
        </w:r>
      </w:ins>
      <w:ins w:id="178" w:author="Travis Sondgerath" w:date="2020-08-11T10:47:00Z">
        <w:r w:rsidR="00280E1A">
          <w:rPr>
            <w:bCs/>
            <w:u w:val="single"/>
          </w:rPr>
          <w:t>a Linux m</w:t>
        </w:r>
        <w:proofErr w:type="gramStart"/>
        <w:r w:rsidR="00280E1A">
          <w:rPr>
            <w:bCs/>
            <w:u w:val="single"/>
          </w:rPr>
          <w:t>5.large</w:t>
        </w:r>
        <w:proofErr w:type="gramEnd"/>
        <w:r w:rsidR="00280E1A">
          <w:rPr>
            <w:bCs/>
            <w:u w:val="single"/>
          </w:rPr>
          <w:t xml:space="preserve"> Instance</w:t>
        </w:r>
      </w:ins>
    </w:p>
    <w:p w14:paraId="16E883C8" w14:textId="2AB2CEB3" w:rsidR="00280E1A" w:rsidRDefault="00280E1A">
      <w:pPr>
        <w:spacing w:line="259" w:lineRule="auto"/>
        <w:ind w:left="471" w:right="0" w:firstLine="0"/>
        <w:jc w:val="left"/>
        <w:rPr>
          <w:ins w:id="179" w:author="Travis Sondgerath" w:date="2020-08-11T10:47:00Z"/>
          <w:bCs/>
          <w:u w:val="single"/>
        </w:rPr>
      </w:pPr>
      <w:ins w:id="180" w:author="Travis Sondgerath" w:date="2020-08-11T10:47:00Z">
        <w:r>
          <w:rPr>
            <w:bCs/>
            <w:u w:val="single"/>
          </w:rPr>
          <w:t>Cost:</w:t>
        </w:r>
      </w:ins>
    </w:p>
    <w:p w14:paraId="28B0723C" w14:textId="1BE6676E" w:rsidR="00280E1A" w:rsidRDefault="00280E1A">
      <w:pPr>
        <w:spacing w:line="259" w:lineRule="auto"/>
        <w:ind w:left="471" w:right="0" w:firstLine="0"/>
        <w:jc w:val="left"/>
        <w:rPr>
          <w:ins w:id="181" w:author="Travis Sondgerath" w:date="2020-08-11T10:48:00Z"/>
          <w:bCs/>
          <w:u w:val="single"/>
        </w:rPr>
      </w:pPr>
      <w:ins w:id="182" w:author="Travis Sondgerath" w:date="2020-08-11T10:47:00Z">
        <w:r>
          <w:rPr>
            <w:bCs/>
            <w:u w:val="single"/>
          </w:rPr>
          <w:t>Software - $21,000/</w:t>
        </w:r>
        <w:proofErr w:type="spellStart"/>
        <w:r>
          <w:rPr>
            <w:bCs/>
            <w:u w:val="single"/>
          </w:rPr>
          <w:t>yr</w:t>
        </w:r>
        <w:proofErr w:type="spellEnd"/>
        <w:r>
          <w:rPr>
            <w:bCs/>
            <w:u w:val="single"/>
          </w:rPr>
          <w:t xml:space="preserve"> if payed annually</w:t>
        </w:r>
      </w:ins>
    </w:p>
    <w:p w14:paraId="711AB9D4" w14:textId="62509A3D" w:rsidR="00280E1A" w:rsidRPr="005D7919" w:rsidRDefault="00343FDA">
      <w:pPr>
        <w:spacing w:line="259" w:lineRule="auto"/>
        <w:ind w:left="471" w:right="0" w:firstLine="0"/>
        <w:jc w:val="left"/>
        <w:rPr>
          <w:ins w:id="183" w:author="Travis Sondgerath" w:date="2020-08-11T10:17:00Z"/>
          <w:bCs/>
          <w:u w:val="single"/>
          <w:rPrChange w:id="184" w:author="Travis Sondgerath" w:date="2020-08-11T10:19:00Z">
            <w:rPr>
              <w:ins w:id="185" w:author="Travis Sondgerath" w:date="2020-08-11T10:17:00Z"/>
              <w:bCs/>
            </w:rPr>
          </w:rPrChange>
        </w:rPr>
      </w:pPr>
      <w:ins w:id="186" w:author="Travis Sondgerath" w:date="2020-08-11T11:32:00Z">
        <w:r>
          <w:rPr>
            <w:bCs/>
            <w:u w:val="single"/>
          </w:rPr>
          <w:t>Infrastructure</w:t>
        </w:r>
      </w:ins>
      <w:ins w:id="187" w:author="Travis Sondgerath" w:date="2020-08-11T10:48:00Z">
        <w:r w:rsidR="00280E1A">
          <w:rPr>
            <w:bCs/>
            <w:u w:val="single"/>
          </w:rPr>
          <w:t xml:space="preserve"> – Estimated $864/year</w:t>
        </w:r>
      </w:ins>
    </w:p>
    <w:p w14:paraId="1A0C1E84" w14:textId="5DFB695F" w:rsidR="005D7919" w:rsidRDefault="005D7919">
      <w:pPr>
        <w:spacing w:line="259" w:lineRule="auto"/>
        <w:ind w:left="471" w:right="0" w:firstLine="0"/>
        <w:jc w:val="left"/>
        <w:rPr>
          <w:ins w:id="188" w:author="Travis Sondgerath" w:date="2020-08-11T10:17:00Z"/>
          <w:bCs/>
        </w:rPr>
      </w:pPr>
    </w:p>
    <w:p w14:paraId="11063CED" w14:textId="2D2D2B93" w:rsidR="005D7919" w:rsidRDefault="005D7919">
      <w:pPr>
        <w:spacing w:line="259" w:lineRule="auto"/>
        <w:ind w:left="471" w:right="0" w:firstLine="0"/>
        <w:jc w:val="left"/>
        <w:rPr>
          <w:ins w:id="189" w:author="Travis Sondgerath" w:date="2020-08-11T10:52:00Z"/>
          <w:bCs/>
          <w:u w:val="single"/>
        </w:rPr>
      </w:pPr>
      <w:ins w:id="190" w:author="Travis Sondgerath" w:date="2020-08-11T10:17:00Z">
        <w:r w:rsidRPr="005D7919">
          <w:rPr>
            <w:bCs/>
            <w:u w:val="single"/>
            <w:rPrChange w:id="191" w:author="Travis Sondgerath" w:date="2020-08-11T10:19:00Z">
              <w:rPr>
                <w:bCs/>
              </w:rPr>
            </w:rPrChange>
          </w:rPr>
          <w:t>Additional Costs:</w:t>
        </w:r>
      </w:ins>
    </w:p>
    <w:p w14:paraId="38ED7454" w14:textId="3D9A5BB2" w:rsidR="00280E1A" w:rsidRDefault="00280E1A">
      <w:pPr>
        <w:spacing w:line="259" w:lineRule="auto"/>
        <w:ind w:left="471" w:right="0" w:firstLine="0"/>
        <w:jc w:val="left"/>
        <w:rPr>
          <w:ins w:id="192" w:author="Travis Sondgerath" w:date="2020-08-11T11:08:00Z"/>
          <w:bCs/>
        </w:rPr>
      </w:pPr>
      <w:ins w:id="193" w:author="Travis Sondgerath" w:date="2020-08-11T10:53:00Z">
        <w:r>
          <w:rPr>
            <w:bCs/>
          </w:rPr>
          <w:t xml:space="preserve">GitHub account for code management and deployment to either solution options 1 or 2. </w:t>
        </w:r>
      </w:ins>
    </w:p>
    <w:p w14:paraId="65BC80A2" w14:textId="4939F146" w:rsidR="00CF14BD" w:rsidRDefault="00CF14BD">
      <w:pPr>
        <w:spacing w:line="259" w:lineRule="auto"/>
        <w:ind w:left="471" w:right="0" w:firstLine="0"/>
        <w:jc w:val="left"/>
        <w:rPr>
          <w:ins w:id="194" w:author="Travis Sondgerath" w:date="2020-08-11T11:32:00Z"/>
          <w:bCs/>
        </w:rPr>
      </w:pPr>
      <w:ins w:id="195" w:author="Travis Sondgerath" w:date="2020-08-11T11:08:00Z">
        <w:r w:rsidRPr="00CF14BD">
          <w:rPr>
            <w:bCs/>
            <w:u w:val="single"/>
            <w:rPrChange w:id="196" w:author="Travis Sondgerath" w:date="2020-08-11T11:08:00Z">
              <w:rPr>
                <w:bCs/>
              </w:rPr>
            </w:rPrChange>
          </w:rPr>
          <w:t>Cost:</w:t>
        </w:r>
      </w:ins>
    </w:p>
    <w:p w14:paraId="4EE9DF79" w14:textId="0D577330" w:rsidR="00343FDA" w:rsidRDefault="00343FDA">
      <w:pPr>
        <w:spacing w:line="259" w:lineRule="auto"/>
        <w:ind w:left="471" w:right="0" w:firstLine="0"/>
        <w:jc w:val="left"/>
        <w:rPr>
          <w:ins w:id="197" w:author="Travis Sondgerath" w:date="2020-08-11T11:32:00Z"/>
          <w:bCs/>
        </w:rPr>
      </w:pPr>
      <w:ins w:id="198" w:author="Travis Sondgerath" w:date="2020-08-11T11:32:00Z">
        <w:r>
          <w:rPr>
            <w:bCs/>
          </w:rPr>
          <w:t>$50/user/year</w:t>
        </w:r>
      </w:ins>
    </w:p>
    <w:p w14:paraId="6EEAAB03" w14:textId="4E2C67F1" w:rsidR="00343FDA" w:rsidRPr="00343FDA" w:rsidRDefault="00343FDA">
      <w:pPr>
        <w:spacing w:line="259" w:lineRule="auto"/>
        <w:ind w:left="471" w:right="0" w:firstLine="0"/>
        <w:jc w:val="left"/>
        <w:rPr>
          <w:ins w:id="199" w:author="Travis Sondgerath" w:date="2020-08-11T11:08:00Z"/>
          <w:bCs/>
        </w:rPr>
      </w:pPr>
      <w:ins w:id="200" w:author="Travis Sondgerath" w:date="2020-08-11T11:32:00Z">
        <w:r>
          <w:rPr>
            <w:bCs/>
          </w:rPr>
          <w:t xml:space="preserve">We anticipate needing only 1 user </w:t>
        </w:r>
      </w:ins>
      <w:ins w:id="201" w:author="Travis Sondgerath" w:date="2020-08-11T11:42:00Z">
        <w:r>
          <w:rPr>
            <w:bCs/>
          </w:rPr>
          <w:t>initially but</w:t>
        </w:r>
      </w:ins>
      <w:ins w:id="202" w:author="Travis Sondgerath" w:date="2020-08-11T11:32:00Z">
        <w:r>
          <w:rPr>
            <w:bCs/>
          </w:rPr>
          <w:t xml:space="preserve"> may need more going for</w:t>
        </w:r>
      </w:ins>
      <w:ins w:id="203" w:author="Travis Sondgerath" w:date="2020-08-11T11:33:00Z">
        <w:r>
          <w:rPr>
            <w:bCs/>
          </w:rPr>
          <w:t xml:space="preserve">ward. </w:t>
        </w:r>
      </w:ins>
    </w:p>
    <w:p w14:paraId="230800FC" w14:textId="77777777" w:rsidR="00CF14BD" w:rsidRPr="00CF14BD" w:rsidRDefault="00CF14BD">
      <w:pPr>
        <w:spacing w:line="259" w:lineRule="auto"/>
        <w:ind w:left="471" w:right="0" w:firstLine="0"/>
        <w:jc w:val="left"/>
        <w:rPr>
          <w:bCs/>
          <w:u w:val="single"/>
          <w:rPrChange w:id="204" w:author="Travis Sondgerath" w:date="2020-08-11T11:08:00Z">
            <w:rPr>
              <w:bCs/>
            </w:rPr>
          </w:rPrChange>
        </w:rPr>
      </w:pPr>
    </w:p>
    <w:sectPr w:rsidR="00CF14BD" w:rsidRPr="00CF14BD">
      <w:headerReference w:type="even" r:id="rId13"/>
      <w:headerReference w:type="default" r:id="rId14"/>
      <w:footerReference w:type="even" r:id="rId15"/>
      <w:footerReference w:type="default" r:id="rId16"/>
      <w:headerReference w:type="first" r:id="rId17"/>
      <w:footerReference w:type="first" r:id="rId18"/>
      <w:pgSz w:w="12240" w:h="15840"/>
      <w:pgMar w:top="722" w:right="1434" w:bottom="578" w:left="970" w:header="720" w:footer="58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vis Sondgerath" w:date="2020-08-10T14:19:00Z" w:initials="TS">
    <w:p w14:paraId="62F05B7A" w14:textId="77777777" w:rsidR="00DB6FB3" w:rsidRDefault="00DB6FB3">
      <w:pPr>
        <w:pStyle w:val="CommentText"/>
      </w:pPr>
      <w:r>
        <w:rPr>
          <w:rStyle w:val="CommentReference"/>
        </w:rPr>
        <w:annotationRef/>
      </w:r>
      <w:r>
        <w:t>Not sure what to put here. If you were looking for a company name, I don’t have an LLC or anything like that. Could just put Independent Contractor</w:t>
      </w:r>
      <w:r w:rsidR="00426775">
        <w:t>.</w:t>
      </w:r>
    </w:p>
    <w:p w14:paraId="1D546C8C" w14:textId="77777777" w:rsidR="00426775" w:rsidRDefault="00426775">
      <w:pPr>
        <w:pStyle w:val="CommentText"/>
      </w:pPr>
    </w:p>
    <w:p w14:paraId="047D795A" w14:textId="77777777" w:rsidR="00426775" w:rsidRDefault="00426775">
      <w:pPr>
        <w:pStyle w:val="CommentText"/>
      </w:pPr>
      <w:r>
        <w:t xml:space="preserve">Looks like this could be the same as a duty </w:t>
      </w:r>
      <w:proofErr w:type="gramStart"/>
      <w:r>
        <w:t>station?</w:t>
      </w:r>
      <w:proofErr w:type="gramEnd"/>
      <w:r>
        <w:t xml:space="preserve"> Perhaps the closest ASLM or CDC office?</w:t>
      </w:r>
    </w:p>
    <w:p w14:paraId="48BC6F78" w14:textId="16A55648" w:rsidR="007E156D" w:rsidRDefault="007E156D">
      <w:pPr>
        <w:pStyle w:val="CommentText"/>
      </w:pPr>
      <w:r>
        <w:t>Put whatever you feel is best.</w:t>
      </w:r>
    </w:p>
  </w:comment>
  <w:comment w:id="3" w:author="Travis Sondgerath" w:date="2020-08-11T10:01:00Z" w:initials="TS">
    <w:p w14:paraId="555BFA52" w14:textId="1B704589" w:rsidR="00054AC5" w:rsidRDefault="00054AC5">
      <w:pPr>
        <w:pStyle w:val="CommentText"/>
      </w:pPr>
      <w:r>
        <w:rPr>
          <w:rStyle w:val="CommentReference"/>
        </w:rPr>
        <w:annotationRef/>
      </w:r>
      <w:r>
        <w:t>Feel free to of course change this or even move this content into another document</w:t>
      </w:r>
      <w:r w:rsidR="007E156D">
        <w:t>/section</w:t>
      </w:r>
    </w:p>
  </w:comment>
  <w:comment w:id="9" w:author="Travis Sondgerath" w:date="2020-08-10T14:44:00Z" w:initials="TS">
    <w:p w14:paraId="142B08ED" w14:textId="56346811" w:rsidR="00751435" w:rsidRDefault="00751435">
      <w:pPr>
        <w:pStyle w:val="CommentText"/>
      </w:pPr>
      <w:r>
        <w:rPr>
          <w:rStyle w:val="CommentReference"/>
        </w:rPr>
        <w:annotationRef/>
      </w:r>
      <w:r>
        <w:t xml:space="preserve">Deleted things that I already did or is not relevant, added </w:t>
      </w:r>
      <w:r w:rsidR="008D72B8">
        <w:t>additional</w:t>
      </w:r>
      <w:r>
        <w:t xml:space="preserve"> context where necessary. </w:t>
      </w:r>
    </w:p>
  </w:comment>
  <w:comment w:id="23" w:author="Travis Sondgerath" w:date="2020-08-10T14:48:00Z" w:initials="TS">
    <w:p w14:paraId="7349F043" w14:textId="185B775C" w:rsidR="00751435" w:rsidRDefault="00751435">
      <w:pPr>
        <w:pStyle w:val="CommentText"/>
      </w:pPr>
      <w:r>
        <w:rPr>
          <w:rStyle w:val="CommentReference"/>
        </w:rPr>
        <w:annotationRef/>
      </w:r>
      <w:r>
        <w:t>Please correct if wrong</w:t>
      </w:r>
    </w:p>
  </w:comment>
  <w:comment w:id="44" w:author="Beatrice van der Puije" w:date="2020-08-10T06:14:00Z" w:initials="BvdP">
    <w:p w14:paraId="370F4242" w14:textId="7B170AB5" w:rsidR="0067187E" w:rsidRDefault="0067187E">
      <w:pPr>
        <w:pStyle w:val="CommentText"/>
      </w:pPr>
      <w:r>
        <w:rPr>
          <w:rStyle w:val="CommentReference"/>
        </w:rPr>
        <w:annotationRef/>
      </w:r>
      <w:r>
        <w:t>Please review and revise to reflect what will be done for this contract period</w:t>
      </w:r>
    </w:p>
  </w:comment>
  <w:comment w:id="46" w:author="Beatrice van der Puije" w:date="2020-08-10T06:14:00Z" w:initials="BvdP">
    <w:p w14:paraId="3E02BA77" w14:textId="6C65A0D3" w:rsidR="0067187E" w:rsidRDefault="0067187E">
      <w:pPr>
        <w:pStyle w:val="CommentText"/>
      </w:pPr>
      <w:r>
        <w:rPr>
          <w:rStyle w:val="CommentReference"/>
        </w:rPr>
        <w:annotationRef/>
      </w:r>
      <w:r>
        <w:t>Please complete table by including objectives and deliverables and days</w:t>
      </w:r>
    </w:p>
  </w:comment>
  <w:comment w:id="83" w:author="Travis Sondgerath" w:date="2020-08-10T14:48:00Z" w:initials="TS">
    <w:p w14:paraId="38343501" w14:textId="77777777" w:rsidR="00246820" w:rsidRDefault="00246820" w:rsidP="00246820">
      <w:pPr>
        <w:pStyle w:val="CommentText"/>
      </w:pPr>
      <w:r>
        <w:rPr>
          <w:rStyle w:val="CommentReference"/>
        </w:rPr>
        <w:annotationRef/>
      </w:r>
      <w:r>
        <w:t>Please correct if wrong</w:t>
      </w:r>
    </w:p>
  </w:comment>
  <w:comment w:id="87" w:author="Travis Sondgerath" w:date="2020-08-13T11:28:00Z" w:initials="TS">
    <w:p w14:paraId="432FC439" w14:textId="169CE86D" w:rsidR="007E156D" w:rsidRDefault="007E156D">
      <w:pPr>
        <w:pStyle w:val="CommentText"/>
      </w:pPr>
      <w:r>
        <w:rPr>
          <w:rStyle w:val="CommentReference"/>
        </w:rPr>
        <w:annotationRef/>
      </w:r>
      <w:r>
        <w:t>Redundant to below</w:t>
      </w:r>
    </w:p>
  </w:comment>
  <w:comment w:id="137" w:author="Travis Sondgerath" w:date="2020-08-11T10:01:00Z" w:initials="TS">
    <w:p w14:paraId="6902419C" w14:textId="77777777" w:rsidR="00054AC5" w:rsidRDefault="00054AC5" w:rsidP="00054AC5">
      <w:pPr>
        <w:pStyle w:val="CommentText"/>
      </w:pPr>
      <w:r>
        <w:rPr>
          <w:rStyle w:val="CommentReference"/>
        </w:rPr>
        <w:annotationRef/>
      </w:r>
      <w:r>
        <w:t xml:space="preserve">Feel free to of course change this or even move this content into another document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BC6F78" w15:done="0"/>
  <w15:commentEx w15:paraId="555BFA52" w15:done="0"/>
  <w15:commentEx w15:paraId="142B08ED" w15:done="0"/>
  <w15:commentEx w15:paraId="7349F043" w15:done="0"/>
  <w15:commentEx w15:paraId="370F4242" w15:done="0"/>
  <w15:commentEx w15:paraId="3E02BA77" w15:done="0"/>
  <w15:commentEx w15:paraId="38343501" w15:done="0"/>
  <w15:commentEx w15:paraId="432FC439" w15:done="0"/>
  <w15:commentEx w15:paraId="690241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B6567" w16cex:dateUtc="2020-08-10T06:19:00Z"/>
  <w16cex:commentExtensible w16cex:durableId="22DB643C" w16cex:dateUtc="2020-08-10T06:14:00Z"/>
  <w16cex:commentExtensible w16cex:durableId="22DB645A" w16cex:dateUtc="2020-08-10T0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BC6F78" w16cid:durableId="22DBD608"/>
  <w16cid:commentId w16cid:paraId="555BFA52" w16cid:durableId="22DCEB0C"/>
  <w16cid:commentId w16cid:paraId="142B08ED" w16cid:durableId="22DBDBD8"/>
  <w16cid:commentId w16cid:paraId="7349F043" w16cid:durableId="22DBDCD2"/>
  <w16cid:commentId w16cid:paraId="370F4242" w16cid:durableId="22DB643C"/>
  <w16cid:commentId w16cid:paraId="3E02BA77" w16cid:durableId="22DB645A"/>
  <w16cid:commentId w16cid:paraId="38343501" w16cid:durableId="22DBE19A"/>
  <w16cid:commentId w16cid:paraId="432FC439" w16cid:durableId="22DFA25F"/>
  <w16cid:commentId w16cid:paraId="6902419C" w16cid:durableId="22DCEB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E8EA1" w14:textId="77777777" w:rsidR="002D14E8" w:rsidRDefault="002D14E8">
      <w:pPr>
        <w:spacing w:line="240" w:lineRule="auto"/>
      </w:pPr>
      <w:r>
        <w:separator/>
      </w:r>
    </w:p>
  </w:endnote>
  <w:endnote w:type="continuationSeparator" w:id="0">
    <w:p w14:paraId="2A69D0F7" w14:textId="77777777" w:rsidR="002D14E8" w:rsidRDefault="002D14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1FF50" w14:textId="77777777" w:rsidR="00F02E45" w:rsidRDefault="003F1261">
    <w:pPr>
      <w:spacing w:line="259" w:lineRule="auto"/>
      <w:ind w:left="462" w:right="0" w:firstLine="0"/>
      <w:jc w:val="center"/>
    </w:pPr>
    <w:r>
      <w:rPr>
        <w:sz w:val="24"/>
      </w:rPr>
      <w:t xml:space="preserve">Page </w:t>
    </w:r>
    <w:r>
      <w:fldChar w:fldCharType="begin"/>
    </w:r>
    <w:r>
      <w:instrText xml:space="preserve"> PAGE   \* MERGEFORMAT </w:instrText>
    </w:r>
    <w:r>
      <w:fldChar w:fldCharType="separate"/>
    </w:r>
    <w:r>
      <w:rPr>
        <w:b/>
        <w:sz w:val="24"/>
      </w:rPr>
      <w:t>2</w:t>
    </w:r>
    <w:r>
      <w:rPr>
        <w:b/>
        <w:sz w:val="24"/>
      </w:rPr>
      <w:fldChar w:fldCharType="end"/>
    </w:r>
    <w:r>
      <w:rPr>
        <w:sz w:val="24"/>
      </w:rPr>
      <w:t xml:space="preserve"> of </w:t>
    </w:r>
    <w:fldSimple w:instr=" NUMPAGES   \* MERGEFORMAT ">
      <w:r>
        <w:rPr>
          <w:b/>
          <w:sz w:val="24"/>
        </w:rPr>
        <w:t>5</w:t>
      </w:r>
    </w:fldSimple>
    <w:r>
      <w:rPr>
        <w:sz w:val="24"/>
      </w:rPr>
      <w:t xml:space="preserve"> </w:t>
    </w:r>
  </w:p>
  <w:p w14:paraId="3BBC83A5" w14:textId="77777777" w:rsidR="00F02E45" w:rsidRDefault="003F1261">
    <w:pPr>
      <w:spacing w:line="259" w:lineRule="auto"/>
      <w:ind w:left="471" w:right="0"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A9408" w14:textId="77777777" w:rsidR="00F02E45" w:rsidRDefault="003F1261">
    <w:pPr>
      <w:spacing w:line="259" w:lineRule="auto"/>
      <w:ind w:left="462" w:right="0" w:firstLine="0"/>
      <w:jc w:val="center"/>
    </w:pPr>
    <w:r>
      <w:rPr>
        <w:sz w:val="24"/>
      </w:rPr>
      <w:t xml:space="preserve">Page </w:t>
    </w:r>
    <w:r>
      <w:fldChar w:fldCharType="begin"/>
    </w:r>
    <w:r>
      <w:instrText xml:space="preserve"> PAGE   \* MERGEFORMAT </w:instrText>
    </w:r>
    <w:r>
      <w:fldChar w:fldCharType="separate"/>
    </w:r>
    <w:r>
      <w:rPr>
        <w:b/>
        <w:sz w:val="24"/>
      </w:rPr>
      <w:t>2</w:t>
    </w:r>
    <w:r>
      <w:rPr>
        <w:b/>
        <w:sz w:val="24"/>
      </w:rPr>
      <w:fldChar w:fldCharType="end"/>
    </w:r>
    <w:r>
      <w:rPr>
        <w:sz w:val="24"/>
      </w:rPr>
      <w:t xml:space="preserve"> of </w:t>
    </w:r>
    <w:fldSimple w:instr=" NUMPAGES   \* MERGEFORMAT ">
      <w:r>
        <w:rPr>
          <w:b/>
          <w:sz w:val="24"/>
        </w:rPr>
        <w:t>5</w:t>
      </w:r>
    </w:fldSimple>
    <w:r>
      <w:rPr>
        <w:sz w:val="24"/>
      </w:rPr>
      <w:t xml:space="preserve"> </w:t>
    </w:r>
  </w:p>
  <w:p w14:paraId="3A3DCF79" w14:textId="77777777" w:rsidR="00F02E45" w:rsidRDefault="003F1261">
    <w:pPr>
      <w:spacing w:line="259" w:lineRule="auto"/>
      <w:ind w:left="471" w:right="0"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A465B" w14:textId="77777777" w:rsidR="00F02E45" w:rsidRDefault="003F1261">
    <w:pPr>
      <w:tabs>
        <w:tab w:val="center" w:pos="4928"/>
        <w:tab w:val="center" w:pos="5694"/>
      </w:tabs>
      <w:spacing w:line="259" w:lineRule="auto"/>
      <w:ind w:left="0" w:right="0" w:firstLine="0"/>
      <w:jc w:val="left"/>
    </w:pPr>
    <w:r>
      <w:rPr>
        <w:rFonts w:ascii="Calibri" w:eastAsia="Calibri" w:hAnsi="Calibri" w:cs="Calibri"/>
      </w:rPr>
      <w:tab/>
    </w:r>
    <w:r>
      <w:rPr>
        <w:sz w:val="24"/>
      </w:rPr>
      <w:t xml:space="preserve">Page </w:t>
    </w:r>
    <w:r>
      <w:fldChar w:fldCharType="begin"/>
    </w:r>
    <w:r>
      <w:instrText xml:space="preserve"> PAGE   \* MERGEFORMAT </w:instrText>
    </w:r>
    <w:r>
      <w:fldChar w:fldCharType="separate"/>
    </w:r>
    <w:r>
      <w:rPr>
        <w:sz w:val="24"/>
      </w:rPr>
      <w:t>1</w:t>
    </w:r>
    <w:r>
      <w:rPr>
        <w:sz w:val="24"/>
      </w:rPr>
      <w:fldChar w:fldCharType="end"/>
    </w:r>
    <w:r>
      <w:rPr>
        <w:sz w:val="24"/>
      </w:rPr>
      <w:t xml:space="preserve"> </w:t>
    </w:r>
    <w:r>
      <w:rPr>
        <w:sz w:val="2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9E546" w14:textId="77777777" w:rsidR="002D14E8" w:rsidRDefault="002D14E8">
      <w:pPr>
        <w:spacing w:line="240" w:lineRule="auto"/>
      </w:pPr>
      <w:r>
        <w:separator/>
      </w:r>
    </w:p>
  </w:footnote>
  <w:footnote w:type="continuationSeparator" w:id="0">
    <w:p w14:paraId="38A1D10E" w14:textId="77777777" w:rsidR="002D14E8" w:rsidRDefault="002D14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3780B" w14:textId="77777777" w:rsidR="00F02E45" w:rsidRDefault="003F1261">
    <w:pPr>
      <w:spacing w:line="259" w:lineRule="auto"/>
      <w:ind w:left="0" w:right="10" w:firstLine="0"/>
      <w:jc w:val="right"/>
    </w:pPr>
    <w:r>
      <w:t xml:space="preserve">                                                                                                                 Released </w:t>
    </w:r>
    <w:proofErr w:type="gramStart"/>
    <w:r>
      <w:t>by:</w:t>
    </w:r>
    <w:proofErr w:type="gramEnd"/>
    <w:r>
      <w:t xml:space="preserve"> Beatrice van der </w:t>
    </w:r>
    <w:proofErr w:type="spellStart"/>
    <w:r>
      <w:t>Puije</w:t>
    </w:r>
    <w:proofErr w:type="spellEnd"/>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ED391" w14:textId="77777777" w:rsidR="00F02E45" w:rsidRDefault="003F1261">
    <w:pPr>
      <w:spacing w:line="259" w:lineRule="auto"/>
      <w:ind w:left="0" w:right="10" w:firstLine="0"/>
      <w:jc w:val="right"/>
    </w:pPr>
    <w:r>
      <w:t xml:space="preserve">                                                                                                                 Released </w:t>
    </w:r>
    <w:proofErr w:type="gramStart"/>
    <w:r>
      <w:t>by:</w:t>
    </w:r>
    <w:proofErr w:type="gramEnd"/>
    <w:r>
      <w:t xml:space="preserve"> Beatrice van der </w:t>
    </w:r>
    <w:proofErr w:type="spellStart"/>
    <w:r>
      <w:t>Puije</w:t>
    </w:r>
    <w:proofErr w:type="spellEnd"/>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E6DB2" w14:textId="77777777" w:rsidR="00F02E45" w:rsidRDefault="00F02E4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2BE1"/>
    <w:multiLevelType w:val="hybridMultilevel"/>
    <w:tmpl w:val="88D4C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91630A"/>
    <w:multiLevelType w:val="hybridMultilevel"/>
    <w:tmpl w:val="719CF39A"/>
    <w:lvl w:ilvl="0" w:tplc="08090001">
      <w:start w:val="1"/>
      <w:numFmt w:val="bullet"/>
      <w:lvlText w:val=""/>
      <w:lvlJc w:val="left"/>
      <w:pPr>
        <w:ind w:left="1551" w:hanging="360"/>
      </w:pPr>
      <w:rPr>
        <w:rFonts w:ascii="Symbol" w:hAnsi="Symbol" w:hint="default"/>
      </w:rPr>
    </w:lvl>
    <w:lvl w:ilvl="1" w:tplc="08090003" w:tentative="1">
      <w:start w:val="1"/>
      <w:numFmt w:val="bullet"/>
      <w:lvlText w:val="o"/>
      <w:lvlJc w:val="left"/>
      <w:pPr>
        <w:ind w:left="2271" w:hanging="360"/>
      </w:pPr>
      <w:rPr>
        <w:rFonts w:ascii="Courier New" w:hAnsi="Courier New" w:cs="Courier New" w:hint="default"/>
      </w:rPr>
    </w:lvl>
    <w:lvl w:ilvl="2" w:tplc="08090005" w:tentative="1">
      <w:start w:val="1"/>
      <w:numFmt w:val="bullet"/>
      <w:lvlText w:val=""/>
      <w:lvlJc w:val="left"/>
      <w:pPr>
        <w:ind w:left="2991" w:hanging="360"/>
      </w:pPr>
      <w:rPr>
        <w:rFonts w:ascii="Wingdings" w:hAnsi="Wingdings" w:hint="default"/>
      </w:rPr>
    </w:lvl>
    <w:lvl w:ilvl="3" w:tplc="08090001" w:tentative="1">
      <w:start w:val="1"/>
      <w:numFmt w:val="bullet"/>
      <w:lvlText w:val=""/>
      <w:lvlJc w:val="left"/>
      <w:pPr>
        <w:ind w:left="3711" w:hanging="360"/>
      </w:pPr>
      <w:rPr>
        <w:rFonts w:ascii="Symbol" w:hAnsi="Symbol" w:hint="default"/>
      </w:rPr>
    </w:lvl>
    <w:lvl w:ilvl="4" w:tplc="08090003" w:tentative="1">
      <w:start w:val="1"/>
      <w:numFmt w:val="bullet"/>
      <w:lvlText w:val="o"/>
      <w:lvlJc w:val="left"/>
      <w:pPr>
        <w:ind w:left="4431" w:hanging="360"/>
      </w:pPr>
      <w:rPr>
        <w:rFonts w:ascii="Courier New" w:hAnsi="Courier New" w:cs="Courier New" w:hint="default"/>
      </w:rPr>
    </w:lvl>
    <w:lvl w:ilvl="5" w:tplc="08090005" w:tentative="1">
      <w:start w:val="1"/>
      <w:numFmt w:val="bullet"/>
      <w:lvlText w:val=""/>
      <w:lvlJc w:val="left"/>
      <w:pPr>
        <w:ind w:left="5151" w:hanging="360"/>
      </w:pPr>
      <w:rPr>
        <w:rFonts w:ascii="Wingdings" w:hAnsi="Wingdings" w:hint="default"/>
      </w:rPr>
    </w:lvl>
    <w:lvl w:ilvl="6" w:tplc="08090001" w:tentative="1">
      <w:start w:val="1"/>
      <w:numFmt w:val="bullet"/>
      <w:lvlText w:val=""/>
      <w:lvlJc w:val="left"/>
      <w:pPr>
        <w:ind w:left="5871" w:hanging="360"/>
      </w:pPr>
      <w:rPr>
        <w:rFonts w:ascii="Symbol" w:hAnsi="Symbol" w:hint="default"/>
      </w:rPr>
    </w:lvl>
    <w:lvl w:ilvl="7" w:tplc="08090003" w:tentative="1">
      <w:start w:val="1"/>
      <w:numFmt w:val="bullet"/>
      <w:lvlText w:val="o"/>
      <w:lvlJc w:val="left"/>
      <w:pPr>
        <w:ind w:left="6591" w:hanging="360"/>
      </w:pPr>
      <w:rPr>
        <w:rFonts w:ascii="Courier New" w:hAnsi="Courier New" w:cs="Courier New" w:hint="default"/>
      </w:rPr>
    </w:lvl>
    <w:lvl w:ilvl="8" w:tplc="08090005" w:tentative="1">
      <w:start w:val="1"/>
      <w:numFmt w:val="bullet"/>
      <w:lvlText w:val=""/>
      <w:lvlJc w:val="left"/>
      <w:pPr>
        <w:ind w:left="7311" w:hanging="360"/>
      </w:pPr>
      <w:rPr>
        <w:rFonts w:ascii="Wingdings" w:hAnsi="Wingdings" w:hint="default"/>
      </w:rPr>
    </w:lvl>
  </w:abstractNum>
  <w:abstractNum w:abstractNumId="2" w15:restartNumberingAfterBreak="0">
    <w:nsid w:val="2BDE269B"/>
    <w:multiLevelType w:val="hybridMultilevel"/>
    <w:tmpl w:val="300C8BC4"/>
    <w:lvl w:ilvl="0" w:tplc="0409000F">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b w:val="0"/>
      </w:rPr>
    </w:lvl>
    <w:lvl w:ilvl="2" w:tplc="04090001">
      <w:start w:val="1"/>
      <w:numFmt w:val="bullet"/>
      <w:lvlText w:val=""/>
      <w:lvlJc w:val="left"/>
      <w:pPr>
        <w:ind w:left="2160" w:hanging="180"/>
      </w:pPr>
      <w:rPr>
        <w:rFonts w:ascii="Symbol" w:hAnsi="Symbol"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D3A31"/>
    <w:multiLevelType w:val="hybridMultilevel"/>
    <w:tmpl w:val="5D8C38F6"/>
    <w:lvl w:ilvl="0" w:tplc="BD143C66">
      <w:start w:val="1"/>
      <w:numFmt w:val="bullet"/>
      <w:lvlText w:val="•"/>
      <w:lvlJc w:val="left"/>
      <w:pPr>
        <w:ind w:left="11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BA4B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FA3A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B40E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3CFB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70C0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C24C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74F0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D67B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6C55A36"/>
    <w:multiLevelType w:val="hybridMultilevel"/>
    <w:tmpl w:val="300C8BC4"/>
    <w:lvl w:ilvl="0" w:tplc="0409000F">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b w:val="0"/>
      </w:rPr>
    </w:lvl>
    <w:lvl w:ilvl="2" w:tplc="04090001">
      <w:start w:val="1"/>
      <w:numFmt w:val="bullet"/>
      <w:lvlText w:val=""/>
      <w:lvlJc w:val="left"/>
      <w:pPr>
        <w:ind w:left="2160" w:hanging="180"/>
      </w:pPr>
      <w:rPr>
        <w:rFonts w:ascii="Symbol" w:hAnsi="Symbol"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D0D27"/>
    <w:multiLevelType w:val="hybridMultilevel"/>
    <w:tmpl w:val="A54E2FCC"/>
    <w:lvl w:ilvl="0" w:tplc="0F8CD802">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3DE84B82">
      <w:start w:val="1"/>
      <w:numFmt w:val="lowerLetter"/>
      <w:lvlText w:val="%2"/>
      <w:lvlJc w:val="left"/>
      <w:pPr>
        <w:ind w:left="11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38709286">
      <w:start w:val="1"/>
      <w:numFmt w:val="lowerRoman"/>
      <w:lvlText w:val="%3"/>
      <w:lvlJc w:val="left"/>
      <w:pPr>
        <w:ind w:left="19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C492B59C">
      <w:start w:val="1"/>
      <w:numFmt w:val="decimal"/>
      <w:lvlText w:val="%4"/>
      <w:lvlJc w:val="left"/>
      <w:pPr>
        <w:ind w:left="26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71EF58A">
      <w:start w:val="1"/>
      <w:numFmt w:val="lowerLetter"/>
      <w:lvlText w:val="%5"/>
      <w:lvlJc w:val="left"/>
      <w:pPr>
        <w:ind w:left="334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5EB8319A">
      <w:start w:val="1"/>
      <w:numFmt w:val="lowerRoman"/>
      <w:lvlText w:val="%6"/>
      <w:lvlJc w:val="left"/>
      <w:pPr>
        <w:ind w:left="406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2B164526">
      <w:start w:val="1"/>
      <w:numFmt w:val="decimal"/>
      <w:lvlText w:val="%7"/>
      <w:lvlJc w:val="left"/>
      <w:pPr>
        <w:ind w:left="47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258E4A2">
      <w:start w:val="1"/>
      <w:numFmt w:val="lowerLetter"/>
      <w:lvlText w:val="%8"/>
      <w:lvlJc w:val="left"/>
      <w:pPr>
        <w:ind w:left="55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A2E01BF6">
      <w:start w:val="1"/>
      <w:numFmt w:val="lowerRoman"/>
      <w:lvlText w:val="%9"/>
      <w:lvlJc w:val="left"/>
      <w:pPr>
        <w:ind w:left="62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A782AE3"/>
    <w:multiLevelType w:val="hybridMultilevel"/>
    <w:tmpl w:val="36BAE6E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3689D"/>
    <w:multiLevelType w:val="hybridMultilevel"/>
    <w:tmpl w:val="CF6AB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C4374EB"/>
    <w:multiLevelType w:val="hybridMultilevel"/>
    <w:tmpl w:val="300C8BC4"/>
    <w:lvl w:ilvl="0" w:tplc="0409000F">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b w:val="0"/>
      </w:rPr>
    </w:lvl>
    <w:lvl w:ilvl="2" w:tplc="04090001">
      <w:start w:val="1"/>
      <w:numFmt w:val="bullet"/>
      <w:lvlText w:val=""/>
      <w:lvlJc w:val="left"/>
      <w:pPr>
        <w:ind w:left="2160" w:hanging="180"/>
      </w:pPr>
      <w:rPr>
        <w:rFonts w:ascii="Symbol" w:hAnsi="Symbol"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77503F"/>
    <w:multiLevelType w:val="hybridMultilevel"/>
    <w:tmpl w:val="7E34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8C698C"/>
    <w:multiLevelType w:val="hybridMultilevel"/>
    <w:tmpl w:val="92F4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10"/>
  </w:num>
  <w:num w:numId="6">
    <w:abstractNumId w:val="7"/>
  </w:num>
  <w:num w:numId="7">
    <w:abstractNumId w:val="9"/>
  </w:num>
  <w:num w:numId="8">
    <w:abstractNumId w:val="8"/>
  </w:num>
  <w:num w:numId="9">
    <w:abstractNumId w:val="6"/>
  </w:num>
  <w:num w:numId="10">
    <w:abstractNumId w:val="2"/>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avis Sondgerath">
    <w15:presenceInfo w15:providerId="AD" w15:userId="S::tSondgerath@atiba.com::f07b3689-e795-4d38-b653-e182c5ed32d3"/>
  </w15:person>
  <w15:person w15:author="Beatrice van der Puije">
    <w15:presenceInfo w15:providerId="Windows Live" w15:userId="f794e167753bd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E45"/>
    <w:rsid w:val="000046D1"/>
    <w:rsid w:val="00054AC5"/>
    <w:rsid w:val="00073548"/>
    <w:rsid w:val="000A20E9"/>
    <w:rsid w:val="000F29F7"/>
    <w:rsid w:val="0018156A"/>
    <w:rsid w:val="001C3206"/>
    <w:rsid w:val="001E7982"/>
    <w:rsid w:val="00246820"/>
    <w:rsid w:val="00280E1A"/>
    <w:rsid w:val="002D14E8"/>
    <w:rsid w:val="00343FDA"/>
    <w:rsid w:val="00382726"/>
    <w:rsid w:val="003D0557"/>
    <w:rsid w:val="003F1261"/>
    <w:rsid w:val="0041159C"/>
    <w:rsid w:val="0041417C"/>
    <w:rsid w:val="004265F5"/>
    <w:rsid w:val="00426775"/>
    <w:rsid w:val="004533C3"/>
    <w:rsid w:val="004923EA"/>
    <w:rsid w:val="004B5D22"/>
    <w:rsid w:val="004D0312"/>
    <w:rsid w:val="00502752"/>
    <w:rsid w:val="0053648F"/>
    <w:rsid w:val="005863CF"/>
    <w:rsid w:val="005A3CA2"/>
    <w:rsid w:val="005D7919"/>
    <w:rsid w:val="00625F39"/>
    <w:rsid w:val="00633F46"/>
    <w:rsid w:val="0067187E"/>
    <w:rsid w:val="006A24FD"/>
    <w:rsid w:val="006B756E"/>
    <w:rsid w:val="006D2E91"/>
    <w:rsid w:val="00726F05"/>
    <w:rsid w:val="00751435"/>
    <w:rsid w:val="00785C0A"/>
    <w:rsid w:val="007E156D"/>
    <w:rsid w:val="008033B8"/>
    <w:rsid w:val="00857B01"/>
    <w:rsid w:val="008D72B8"/>
    <w:rsid w:val="009243C4"/>
    <w:rsid w:val="0093066F"/>
    <w:rsid w:val="00977EA9"/>
    <w:rsid w:val="00A046CB"/>
    <w:rsid w:val="00A21BF1"/>
    <w:rsid w:val="00A25AE0"/>
    <w:rsid w:val="00A343E5"/>
    <w:rsid w:val="00A57494"/>
    <w:rsid w:val="00AA04C8"/>
    <w:rsid w:val="00B0099A"/>
    <w:rsid w:val="00B1343D"/>
    <w:rsid w:val="00B156A6"/>
    <w:rsid w:val="00B9694B"/>
    <w:rsid w:val="00C333AE"/>
    <w:rsid w:val="00C46795"/>
    <w:rsid w:val="00C728E7"/>
    <w:rsid w:val="00C745CD"/>
    <w:rsid w:val="00C93033"/>
    <w:rsid w:val="00CB59B0"/>
    <w:rsid w:val="00CE177A"/>
    <w:rsid w:val="00CF14BD"/>
    <w:rsid w:val="00D31E57"/>
    <w:rsid w:val="00D42ADF"/>
    <w:rsid w:val="00D5606F"/>
    <w:rsid w:val="00D861FD"/>
    <w:rsid w:val="00DB6FB3"/>
    <w:rsid w:val="00EE0B15"/>
    <w:rsid w:val="00EE7EA4"/>
    <w:rsid w:val="00F02E45"/>
    <w:rsid w:val="00F2281B"/>
    <w:rsid w:val="00F75ED2"/>
    <w:rsid w:val="00FC15D9"/>
    <w:rsid w:val="00FE4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5BE0"/>
  <w15:docId w15:val="{2255E98D-8CDF-5E42-8966-01F15A603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8" w:lineRule="auto"/>
      <w:ind w:left="10" w:right="183" w:hanging="10"/>
      <w:jc w:val="both"/>
    </w:pPr>
    <w:rPr>
      <w:rFonts w:ascii="Times New Roman" w:eastAsia="Times New Roman" w:hAnsi="Times New Roman" w:cs="Times New Roman"/>
      <w:color w:val="000000"/>
      <w:sz w:val="22"/>
      <w:lang w:val="en-US" w:eastAsia="en-US" w:bidi="en-US"/>
    </w:rPr>
  </w:style>
  <w:style w:type="paragraph" w:styleId="Heading1">
    <w:name w:val="heading 1"/>
    <w:next w:val="Normal"/>
    <w:link w:val="Heading1Char"/>
    <w:uiPriority w:val="9"/>
    <w:qFormat/>
    <w:pPr>
      <w:keepNext/>
      <w:keepLines/>
      <w:numPr>
        <w:numId w:val="2"/>
      </w:numPr>
      <w:spacing w:line="259" w:lineRule="auto"/>
      <w:ind w:left="339" w:hanging="10"/>
      <w:outlineLvl w:val="0"/>
    </w:pPr>
    <w:rPr>
      <w:rFonts w:ascii="Times New Roman" w:eastAsia="Times New Roman" w:hAnsi="Times New Roman" w:cs="Times New Roman"/>
      <w:b/>
      <w:color w:val="000000"/>
      <w:sz w:val="22"/>
      <w:u w:val="single" w:color="000000"/>
    </w:rPr>
  </w:style>
  <w:style w:type="paragraph" w:styleId="Heading2">
    <w:name w:val="heading 2"/>
    <w:next w:val="Normal"/>
    <w:link w:val="Heading2Char"/>
    <w:uiPriority w:val="9"/>
    <w:unhideWhenUsed/>
    <w:qFormat/>
    <w:pPr>
      <w:keepNext/>
      <w:keepLines/>
      <w:spacing w:line="259" w:lineRule="auto"/>
      <w:ind w:left="2701" w:hanging="10"/>
      <w:outlineLvl w:val="1"/>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character" w:customStyle="1" w:styleId="Heading2Char">
    <w:name w:val="Heading 2 Char"/>
    <w:link w:val="Heading2"/>
    <w:rPr>
      <w:rFonts w:ascii="Times New Roman" w:eastAsia="Times New Roman" w:hAnsi="Times New Roman" w:cs="Times New Roman"/>
      <w:b/>
      <w:color w:val="000000"/>
      <w:sz w:val="22"/>
    </w:rPr>
  </w:style>
  <w:style w:type="table" w:customStyle="1" w:styleId="TableGrid">
    <w:name w:val="TableGrid"/>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4B5D22"/>
    <w:rPr>
      <w:sz w:val="16"/>
      <w:szCs w:val="16"/>
    </w:rPr>
  </w:style>
  <w:style w:type="paragraph" w:styleId="CommentText">
    <w:name w:val="annotation text"/>
    <w:basedOn w:val="Normal"/>
    <w:link w:val="CommentTextChar"/>
    <w:uiPriority w:val="99"/>
    <w:semiHidden/>
    <w:unhideWhenUsed/>
    <w:rsid w:val="004B5D22"/>
    <w:pPr>
      <w:spacing w:line="240" w:lineRule="auto"/>
    </w:pPr>
    <w:rPr>
      <w:sz w:val="20"/>
      <w:szCs w:val="20"/>
    </w:rPr>
  </w:style>
  <w:style w:type="character" w:customStyle="1" w:styleId="CommentTextChar">
    <w:name w:val="Comment Text Char"/>
    <w:basedOn w:val="DefaultParagraphFont"/>
    <w:link w:val="CommentText"/>
    <w:uiPriority w:val="99"/>
    <w:semiHidden/>
    <w:rsid w:val="004B5D22"/>
    <w:rPr>
      <w:rFonts w:ascii="Times New Roman" w:eastAsia="Times New Roman" w:hAnsi="Times New Roman" w:cs="Times New Roman"/>
      <w:color w:val="000000"/>
      <w:sz w:val="20"/>
      <w:szCs w:val="20"/>
      <w:lang w:val="en-US" w:eastAsia="en-US" w:bidi="en-US"/>
    </w:rPr>
  </w:style>
  <w:style w:type="paragraph" w:styleId="CommentSubject">
    <w:name w:val="annotation subject"/>
    <w:basedOn w:val="CommentText"/>
    <w:next w:val="CommentText"/>
    <w:link w:val="CommentSubjectChar"/>
    <w:uiPriority w:val="99"/>
    <w:semiHidden/>
    <w:unhideWhenUsed/>
    <w:rsid w:val="004B5D22"/>
    <w:rPr>
      <w:b/>
      <w:bCs/>
    </w:rPr>
  </w:style>
  <w:style w:type="character" w:customStyle="1" w:styleId="CommentSubjectChar">
    <w:name w:val="Comment Subject Char"/>
    <w:basedOn w:val="CommentTextChar"/>
    <w:link w:val="CommentSubject"/>
    <w:uiPriority w:val="99"/>
    <w:semiHidden/>
    <w:rsid w:val="004B5D22"/>
    <w:rPr>
      <w:rFonts w:ascii="Times New Roman" w:eastAsia="Times New Roman" w:hAnsi="Times New Roman" w:cs="Times New Roman"/>
      <w:b/>
      <w:bCs/>
      <w:color w:val="000000"/>
      <w:sz w:val="20"/>
      <w:szCs w:val="20"/>
      <w:lang w:val="en-US" w:eastAsia="en-US" w:bidi="en-US"/>
    </w:rPr>
  </w:style>
  <w:style w:type="paragraph" w:styleId="BalloonText">
    <w:name w:val="Balloon Text"/>
    <w:basedOn w:val="Normal"/>
    <w:link w:val="BalloonTextChar"/>
    <w:uiPriority w:val="99"/>
    <w:semiHidden/>
    <w:unhideWhenUsed/>
    <w:rsid w:val="004B5D22"/>
    <w:pPr>
      <w:spacing w:line="240" w:lineRule="auto"/>
    </w:pPr>
    <w:rPr>
      <w:sz w:val="18"/>
      <w:szCs w:val="18"/>
    </w:rPr>
  </w:style>
  <w:style w:type="character" w:customStyle="1" w:styleId="BalloonTextChar">
    <w:name w:val="Balloon Text Char"/>
    <w:basedOn w:val="DefaultParagraphFont"/>
    <w:link w:val="BalloonText"/>
    <w:uiPriority w:val="99"/>
    <w:semiHidden/>
    <w:rsid w:val="004B5D22"/>
    <w:rPr>
      <w:rFonts w:ascii="Times New Roman" w:eastAsia="Times New Roman" w:hAnsi="Times New Roman" w:cs="Times New Roman"/>
      <w:color w:val="000000"/>
      <w:sz w:val="18"/>
      <w:szCs w:val="18"/>
      <w:lang w:val="en-US" w:eastAsia="en-US" w:bidi="en-US"/>
    </w:rPr>
  </w:style>
  <w:style w:type="paragraph" w:styleId="ListParagraph">
    <w:name w:val="List Paragraph"/>
    <w:aliases w:val="small normal,Resume Title,List Paragraph_Table bullets,Ha,List Paragraph1"/>
    <w:basedOn w:val="Normal"/>
    <w:link w:val="ListParagraphChar"/>
    <w:uiPriority w:val="34"/>
    <w:qFormat/>
    <w:rsid w:val="000046D1"/>
    <w:pPr>
      <w:ind w:left="720"/>
      <w:contextualSpacing/>
    </w:pPr>
  </w:style>
  <w:style w:type="table" w:styleId="TableGrid0">
    <w:name w:val="Table Grid"/>
    <w:basedOn w:val="TableNormal"/>
    <w:uiPriority w:val="39"/>
    <w:rsid w:val="00CE1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33B8"/>
    <w:rPr>
      <w:color w:val="0563C1" w:themeColor="hyperlink"/>
      <w:u w:val="single"/>
    </w:rPr>
  </w:style>
  <w:style w:type="character" w:styleId="UnresolvedMention">
    <w:name w:val="Unresolved Mention"/>
    <w:basedOn w:val="DefaultParagraphFont"/>
    <w:uiPriority w:val="99"/>
    <w:semiHidden/>
    <w:unhideWhenUsed/>
    <w:rsid w:val="008033B8"/>
    <w:rPr>
      <w:color w:val="605E5C"/>
      <w:shd w:val="clear" w:color="auto" w:fill="E1DFDD"/>
    </w:rPr>
  </w:style>
  <w:style w:type="character" w:customStyle="1" w:styleId="ListParagraphChar">
    <w:name w:val="List Paragraph Char"/>
    <w:aliases w:val="small normal Char,Resume Title Char,List Paragraph_Table bullets Char,Ha Char,List Paragraph1 Char"/>
    <w:link w:val="ListParagraph"/>
    <w:uiPriority w:val="34"/>
    <w:rsid w:val="00726F05"/>
    <w:rPr>
      <w:rFonts w:ascii="Times New Roman" w:eastAsia="Times New Roman" w:hAnsi="Times New Roman" w:cs="Times New Roman"/>
      <w:color w:val="000000"/>
      <w:sz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562096">
      <w:bodyDiv w:val="1"/>
      <w:marLeft w:val="0"/>
      <w:marRight w:val="0"/>
      <w:marTop w:val="0"/>
      <w:marBottom w:val="0"/>
      <w:divBdr>
        <w:top w:val="none" w:sz="0" w:space="0" w:color="auto"/>
        <w:left w:val="none" w:sz="0" w:space="0" w:color="auto"/>
        <w:bottom w:val="none" w:sz="0" w:space="0" w:color="auto"/>
        <w:right w:val="none" w:sz="0" w:space="0" w:color="auto"/>
      </w:divBdr>
      <w:divsChild>
        <w:div w:id="2039696548">
          <w:marLeft w:val="0"/>
          <w:marRight w:val="0"/>
          <w:marTop w:val="0"/>
          <w:marBottom w:val="0"/>
          <w:divBdr>
            <w:top w:val="none" w:sz="0" w:space="0" w:color="auto"/>
            <w:left w:val="none" w:sz="0" w:space="0" w:color="auto"/>
            <w:bottom w:val="none" w:sz="0" w:space="0" w:color="auto"/>
            <w:right w:val="none" w:sz="0" w:space="0" w:color="auto"/>
          </w:divBdr>
        </w:div>
        <w:div w:id="1418019509">
          <w:marLeft w:val="0"/>
          <w:marRight w:val="0"/>
          <w:marTop w:val="0"/>
          <w:marBottom w:val="0"/>
          <w:divBdr>
            <w:top w:val="none" w:sz="0" w:space="0" w:color="auto"/>
            <w:left w:val="none" w:sz="0" w:space="0" w:color="auto"/>
            <w:bottom w:val="none" w:sz="0" w:space="0" w:color="auto"/>
            <w:right w:val="none" w:sz="0" w:space="0" w:color="auto"/>
          </w:divBdr>
        </w:div>
        <w:div w:id="1203059795">
          <w:marLeft w:val="0"/>
          <w:marRight w:val="0"/>
          <w:marTop w:val="0"/>
          <w:marBottom w:val="0"/>
          <w:divBdr>
            <w:top w:val="none" w:sz="0" w:space="0" w:color="auto"/>
            <w:left w:val="none" w:sz="0" w:space="0" w:color="auto"/>
            <w:bottom w:val="none" w:sz="0" w:space="0" w:color="auto"/>
            <w:right w:val="none" w:sz="0" w:space="0" w:color="auto"/>
          </w:divBdr>
        </w:div>
        <w:div w:id="1668050979">
          <w:marLeft w:val="0"/>
          <w:marRight w:val="0"/>
          <w:marTop w:val="0"/>
          <w:marBottom w:val="0"/>
          <w:divBdr>
            <w:top w:val="none" w:sz="0" w:space="0" w:color="auto"/>
            <w:left w:val="none" w:sz="0" w:space="0" w:color="auto"/>
            <w:bottom w:val="none" w:sz="0" w:space="0" w:color="auto"/>
            <w:right w:val="none" w:sz="0" w:space="0" w:color="auto"/>
          </w:divBdr>
        </w:div>
      </w:divsChild>
    </w:div>
    <w:div w:id="591276339">
      <w:bodyDiv w:val="1"/>
      <w:marLeft w:val="0"/>
      <w:marRight w:val="0"/>
      <w:marTop w:val="0"/>
      <w:marBottom w:val="0"/>
      <w:divBdr>
        <w:top w:val="none" w:sz="0" w:space="0" w:color="auto"/>
        <w:left w:val="none" w:sz="0" w:space="0" w:color="auto"/>
        <w:bottom w:val="none" w:sz="0" w:space="0" w:color="auto"/>
        <w:right w:val="none" w:sz="0" w:space="0" w:color="auto"/>
      </w:divBdr>
    </w:div>
    <w:div w:id="1599096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sondger@gmail.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DEB30-3C03-4E26-B80D-D65A66C3E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Pages>
  <Words>2621</Words>
  <Characters>14943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 Sarr</dc:creator>
  <cp:keywords/>
  <cp:lastModifiedBy>Travis Sondgerath</cp:lastModifiedBy>
  <cp:revision>22</cp:revision>
  <dcterms:created xsi:type="dcterms:W3CDTF">2020-08-10T05:53:00Z</dcterms:created>
  <dcterms:modified xsi:type="dcterms:W3CDTF">2020-08-18T00:18:00Z</dcterms:modified>
</cp:coreProperties>
</file>